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51D" w:rsidRDefault="00B0651D">
      <w:pPr>
        <w:pStyle w:val="Bezmezer"/>
        <w:spacing w:before="1540" w:after="240"/>
        <w:jc w:val="center"/>
        <w:rPr>
          <w:ins w:id="2" w:author="m_chyla" w:date="2022-12-12T08:13:00Z"/>
          <w:color w:val="5B9BD5" w:themeColor="accent1"/>
        </w:rPr>
      </w:pPr>
    </w:p>
    <w:customXmlInsRangeStart w:id="3" w:author="m_chyla" w:date="2022-12-05T08:38:00Z"/>
    <w:sdt>
      <w:sdtPr>
        <w:rPr>
          <w:color w:val="5B9BD5" w:themeColor="accent1"/>
        </w:rPr>
        <w:id w:val="852767445"/>
        <w:docPartObj>
          <w:docPartGallery w:val="Cover Pages"/>
          <w:docPartUnique/>
        </w:docPartObj>
      </w:sdtPr>
      <w:sdtEndPr>
        <w:rPr>
          <w:rStyle w:val="Nadpis1Char"/>
          <w:rFonts w:asciiTheme="majorHAnsi" w:eastAsiaTheme="majorEastAsia" w:hAnsiTheme="majorHAnsi" w:cstheme="majorBidi"/>
          <w:b/>
          <w:color w:val="000000" w:themeColor="text1"/>
          <w:spacing w:val="6"/>
          <w:sz w:val="32"/>
          <w:szCs w:val="32"/>
        </w:rPr>
      </w:sdtEndPr>
      <w:sdtContent>
        <w:customXmlInsRangeEnd w:id="3"/>
        <w:p w:rsidR="005B29DD" w:rsidRDefault="005B29DD">
          <w:pPr>
            <w:pStyle w:val="Bezmezer"/>
            <w:spacing w:before="1540" w:after="240"/>
            <w:jc w:val="center"/>
            <w:rPr>
              <w:ins w:id="4" w:author="m_chyla" w:date="2022-12-05T08:38:00Z"/>
              <w:color w:val="5B9BD5" w:themeColor="accent1"/>
            </w:rPr>
          </w:pPr>
          <w:ins w:id="5" w:author="m_chyla" w:date="2022-12-05T08:38:00Z">
            <w:r>
              <w:rPr>
                <w:noProof/>
                <w:color w:val="5B9BD5" w:themeColor="accent1"/>
                <w:lang w:eastAsia="cs-CZ"/>
              </w:rPr>
              <w:drawing>
                <wp:inline distT="0" distB="0" distL="0" distR="0">
                  <wp:extent cx="1417320" cy="750898"/>
                  <wp:effectExtent l="0" t="0" r="0" b="0"/>
                  <wp:docPr id="143" name="Obrázek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55.png"/>
                          <pic:cNvPicPr/>
                        </pic:nvPicPr>
                        <pic:blipFill>
                          <a:blip r:embed="rId9" cstate="print">
                            <a:duotone>
                              <a:prstClr val="black"/>
                              <a:schemeClr val="accent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320" cy="750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ins>
        </w:p>
        <w:customXmlInsRangeStart w:id="6" w:author="m_chyla" w:date="2022-12-05T08:38:00Z"/>
        <w:sdt>
          <w:sdtPr>
            <w:rPr>
              <w:rFonts w:asciiTheme="majorHAnsi" w:eastAsiaTheme="majorEastAsia" w:hAnsiTheme="majorHAnsi" w:cstheme="majorBidi"/>
              <w:caps/>
              <w:color w:val="FF0000"/>
              <w:sz w:val="72"/>
              <w:szCs w:val="72"/>
            </w:rPr>
            <w:alias w:val="Název"/>
            <w:tag w:val=""/>
            <w:id w:val="1735040861"/>
            <w:placeholder>
              <w:docPart w:val="2709482E54FC4B19A6CC38DC4A7237A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customXmlInsRangeEnd w:id="6"/>
            <w:p w:rsidR="005B29DD" w:rsidRPr="00F75242" w:rsidRDefault="00082569">
              <w:pPr>
                <w:pStyle w:val="Bezmezer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ins w:id="7" w:author="m_chyla" w:date="2022-12-05T08:38:00Z"/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rPrChange w:id="8" w:author="m_chyla" w:date="2022-12-05T09:03:00Z">
                    <w:rPr>
                      <w:ins w:id="9" w:author="m_chyla" w:date="2022-12-05T08:38:00Z"/>
                      <w:color w:val="5B9BD5" w:themeColor="accent1"/>
                      <w:sz w:val="28"/>
                      <w:szCs w:val="28"/>
                    </w:rPr>
                  </w:rPrChange>
                </w:rPr>
                <w:pPrChange w:id="10" w:author="m_chyla" w:date="2022-12-05T09:03:00Z">
                  <w:pPr>
                    <w:pStyle w:val="Bezmezer"/>
                    <w:jc w:val="center"/>
                  </w:pPr>
                </w:pPrChange>
              </w:pPr>
              <w:ins w:id="11" w:author="m_chyla" w:date="2022-12-05T08:38:00Z">
                <w:r w:rsidRPr="00082569">
                  <w:rPr>
                    <w:rFonts w:asciiTheme="majorHAnsi" w:eastAsiaTheme="majorEastAsia" w:hAnsiTheme="majorHAnsi" w:cstheme="majorBidi"/>
                    <w:caps/>
                    <w:color w:val="FF0000"/>
                    <w:sz w:val="72"/>
                    <w:szCs w:val="72"/>
                    <w:rPrChange w:id="12" w:author="m_chyla" w:date="2022-12-05T08:39:00Z">
                      <w:rPr>
                        <w:rFonts w:asciiTheme="majorHAnsi" w:eastAsiaTheme="majorEastAsia" w:hAnsiTheme="majorHAnsi" w:cstheme="majorBidi"/>
                        <w:caps/>
                        <w:color w:val="5B9BD5" w:themeColor="accent1"/>
                        <w:sz w:val="72"/>
                        <w:szCs w:val="72"/>
                      </w:rPr>
                    </w:rPrChange>
                  </w:rPr>
                  <w:t>Příručka o počítačích</w:t>
                </w:r>
              </w:ins>
            </w:p>
            <w:customXmlInsRangeStart w:id="13" w:author="m_chyla" w:date="2022-12-05T08:38:00Z"/>
          </w:sdtContent>
        </w:sdt>
        <w:customXmlInsRangeEnd w:id="13"/>
        <w:p w:rsidR="005B29DD" w:rsidRDefault="005B29DD">
          <w:pPr>
            <w:pStyle w:val="Bezmezer"/>
            <w:spacing w:before="480"/>
            <w:jc w:val="center"/>
            <w:rPr>
              <w:ins w:id="14" w:author="m_chyla" w:date="2022-12-05T08:43:00Z"/>
              <w:color w:val="5B9BD5" w:themeColor="accent1"/>
            </w:rPr>
          </w:pPr>
          <w:ins w:id="15" w:author="m_chyla" w:date="2022-12-05T08:38:00Z">
            <w:r>
              <w:rPr>
                <w:noProof/>
                <w:color w:val="5B9BD5" w:themeColor="accent1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mc:AlternateContent>
                        <mc:Choice Requires="wp14">
                          <wp:positionV relativeFrom="page">
                            <wp14:pctPosVOffset>85000</wp14:pctPosVOffset>
                          </wp:positionV>
                        </mc:Choice>
                        <mc:Fallback>
                          <wp:positionV relativeFrom="page">
                            <wp:posOffset>9088120</wp:posOffset>
                          </wp:positionV>
                        </mc:Fallback>
                      </mc:AlternateContent>
                      <wp:extent cx="6553200" cy="557784"/>
                      <wp:effectExtent l="0" t="0" r="0" b="12700"/>
                      <wp:wrapNone/>
                      <wp:docPr id="142" name="Textové pole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53200" cy="5577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443F" w:rsidDel="00243C07" w:rsidRDefault="008E443F">
                                  <w:pPr>
                                    <w:pStyle w:val="Bezmezer"/>
                                    <w:spacing w:after="40"/>
                                    <w:jc w:val="center"/>
                                    <w:rPr>
                                      <w:del w:id="16" w:author="m_chyla" w:date="2022-12-05T08:41:00Z"/>
                                      <w:caps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8E443F" w:rsidRDefault="008E443F" w:rsidP="00243C07">
                                  <w:pPr>
                                    <w:pStyle w:val="Bezmezer"/>
                                    <w:jc w:val="center"/>
                                    <w:rPr>
                                      <w:color w:val="5B9BD5" w:themeColor="accent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5B9BD5" w:themeColor="accent1"/>
                                      </w:rPr>
                                      <w:alias w:val="Společnost"/>
                                      <w:tag w:val=""/>
                                      <w:id w:val="139014519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ins w:id="17" w:author="m_chyla" w:date="2022-12-05T08:41:00Z">
                                        <w:r>
                                          <w:rPr>
                                            <w:caps/>
                                            <w:color w:val="5B9BD5" w:themeColor="accent1"/>
                                          </w:rPr>
                                          <w:t>Autor: Martin Chyla</w:t>
                                        </w:r>
                                      </w:ins>
                                    </w:sdtContent>
                                  </w:sdt>
                                </w:p>
                                <w:p w:rsidR="008E443F" w:rsidRDefault="008E443F">
                                  <w:pPr>
                                    <w:pStyle w:val="Bezmezer"/>
                                    <w:jc w:val="center"/>
                                    <w:rPr>
                                      <w:color w:val="5B9BD5" w:themeColor="accent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5B9BD5" w:themeColor="accent1"/>
                                      </w:rPr>
                                      <w:alias w:val="Adresa"/>
                                      <w:tag w:val=""/>
                                      <w:id w:val="-7263795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ins w:id="18" w:author="m_chyla" w:date="2022-12-05T08:41:00Z">
                                        <w:r>
                                          <w:rPr>
                                            <w:color w:val="5B9BD5" w:themeColor="accent1"/>
                                          </w:rPr>
                                          <w:t>MSSŠ Nový Jičín</w:t>
                                        </w:r>
                                      </w:ins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100000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ové pole 142" o:spid="_x0000_s1026" type="#_x0000_t202" style="position:absolute;left:0;text-align:left;margin-left:0;margin-top:0;width:516pt;height:43.9pt;z-index:25168588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" filled="f" stroked="f" strokeweight=".5pt">
                      <v:textbox style="mso-fit-shape-to-text:t" inset="0,0,0,0">
                        <w:txbxContent>
                          <w:p w:rsidR="008E443F" w:rsidDel="00243C07" w:rsidRDefault="008E443F">
                            <w:pPr>
                              <w:pStyle w:val="Bezmezer"/>
                              <w:spacing w:after="40"/>
                              <w:jc w:val="center"/>
                              <w:rPr>
                                <w:del w:id="19" w:author="m_chyla" w:date="2022-12-05T08:41:00Z"/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  <w:p w:rsidR="008E443F" w:rsidRDefault="008E443F" w:rsidP="00243C07">
                            <w:pPr>
                              <w:pStyle w:val="Bezmezer"/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</w:rPr>
                                <w:alias w:val="Společnost"/>
                                <w:tag w:val=""/>
                                <w:id w:val="139014519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ins w:id="20" w:author="m_chyla" w:date="2022-12-05T08:41:00Z">
                                  <w:r>
                                    <w:rPr>
                                      <w:caps/>
                                      <w:color w:val="5B9BD5" w:themeColor="accent1"/>
                                    </w:rPr>
                                    <w:t>Autor: Martin Chyla</w:t>
                                  </w:r>
                                </w:ins>
                              </w:sdtContent>
                            </w:sdt>
                          </w:p>
                          <w:p w:rsidR="008E443F" w:rsidRDefault="008E443F">
                            <w:pPr>
                              <w:pStyle w:val="Bezmezer"/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sdt>
                              <w:sdtPr>
                                <w:rPr>
                                  <w:color w:val="5B9BD5" w:themeColor="accent1"/>
                                </w:rPr>
                                <w:alias w:val="Adresa"/>
                                <w:tag w:val=""/>
                                <w:id w:val="-7263795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ins w:id="21" w:author="m_chyla" w:date="2022-12-05T08:41:00Z">
                                  <w:r>
                                    <w:rPr>
                                      <w:color w:val="5B9BD5" w:themeColor="accent1"/>
                                    </w:rPr>
                                    <w:t>MSSŠ Nový Jičín</w:t>
                                  </w:r>
                                </w:ins>
                              </w:sdtContent>
                            </w:sdt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>
              <w:rPr>
                <w:noProof/>
                <w:color w:val="5B9BD5" w:themeColor="accent1"/>
                <w:lang w:eastAsia="cs-CZ"/>
              </w:rPr>
              <w:drawing>
                <wp:inline distT="0" distB="0" distL="0" distR="0">
                  <wp:extent cx="758952" cy="478932"/>
                  <wp:effectExtent l="0" t="0" r="3175" b="0"/>
                  <wp:docPr id="144" name="Obrázek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roco bottom.png"/>
                          <pic:cNvPicPr/>
                        </pic:nvPicPr>
                        <pic:blipFill>
                          <a:blip r:embed="rId10" cstate="print">
                            <a:duotone>
                              <a:prstClr val="black"/>
                              <a:schemeClr val="accent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952" cy="478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ins>
        </w:p>
        <w:p w:rsidR="00243C07" w:rsidRDefault="00243C07">
          <w:pPr>
            <w:pStyle w:val="Bezmezer"/>
            <w:spacing w:before="480"/>
            <w:jc w:val="center"/>
            <w:rPr>
              <w:ins w:id="22" w:author="m_chyla" w:date="2022-12-05T08:43:00Z"/>
              <w:color w:val="5B9BD5" w:themeColor="accent1"/>
            </w:rPr>
          </w:pPr>
        </w:p>
        <w:p w:rsidR="00243C07" w:rsidRDefault="00243C07">
          <w:pPr>
            <w:pStyle w:val="Bezmezer"/>
            <w:spacing w:before="480"/>
            <w:jc w:val="center"/>
            <w:rPr>
              <w:ins w:id="23" w:author="m_chyla" w:date="2022-12-05T08:38:00Z"/>
              <w:color w:val="5B9BD5" w:themeColor="accent1"/>
            </w:rPr>
          </w:pPr>
        </w:p>
        <w:p w:rsidR="005B29DD" w:rsidRDefault="00243C07">
          <w:pPr>
            <w:spacing w:after="160" w:line="259" w:lineRule="auto"/>
            <w:jc w:val="center"/>
            <w:rPr>
              <w:ins w:id="24" w:author="m_chyla" w:date="2022-12-05T08:38:00Z"/>
              <w:rStyle w:val="Nadpis1Char"/>
            </w:rPr>
            <w:pPrChange w:id="25" w:author="m_chyla" w:date="2022-12-05T08:43:00Z">
              <w:pPr>
                <w:spacing w:after="160" w:line="259" w:lineRule="auto"/>
              </w:pPr>
            </w:pPrChange>
          </w:pPr>
          <w:ins w:id="26" w:author="m_chyla" w:date="2022-12-05T08:42:00Z">
            <w:r>
              <w:rPr>
                <w:noProof/>
                <w:lang w:eastAsia="cs-CZ"/>
              </w:rPr>
              <w:drawing>
                <wp:inline distT="0" distB="0" distL="0" distR="0">
                  <wp:extent cx="2377440" cy="1725295"/>
                  <wp:effectExtent l="0" t="0" r="3810" b="8255"/>
                  <wp:docPr id="13" name="Obrázek 13" descr="IBM PC – ויקיפדיה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BM PC – ויקיפדיה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440" cy="1725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ins>
          <w:ins w:id="27" w:author="m_chyla" w:date="2022-12-05T08:38:00Z">
            <w:r w:rsidR="005B29DD">
              <w:rPr>
                <w:rStyle w:val="Nadpis1Char"/>
              </w:rPr>
              <w:br w:type="page"/>
            </w:r>
          </w:ins>
        </w:p>
        <w:customXmlInsRangeStart w:id="28" w:author="m_chyla" w:date="2022-12-05T08:38:00Z"/>
      </w:sdtContent>
    </w:sdt>
    <w:customXmlInsRangeEnd w:id="28"/>
    <w:p w:rsidR="0077749A" w:rsidRDefault="00D15B1E" w:rsidP="00907B60">
      <w:pPr>
        <w:pStyle w:val="Mjstyl"/>
      </w:pPr>
      <w:bookmarkStart w:id="29" w:name="_Toc121726127"/>
      <w:r w:rsidRPr="00907B60">
        <w:rPr>
          <w:rStyle w:val="Nadpis1Char"/>
        </w:rPr>
        <w:lastRenderedPageBreak/>
        <w:t>Obsah</w:t>
      </w:r>
      <w:bookmarkEnd w:id="29"/>
      <w:r>
        <w:t>:</w:t>
      </w:r>
    </w:p>
    <w:p w:rsidR="008E443F" w:rsidRDefault="00D15B1E">
      <w:pPr>
        <w:pStyle w:val="Obsah1"/>
        <w:tabs>
          <w:tab w:val="right" w:leader="dot" w:pos="9062"/>
        </w:tabs>
        <w:rPr>
          <w:ins w:id="30" w:author="m_chyla" w:date="2022-12-12T08:28:00Z"/>
          <w:rFonts w:asciiTheme="minorHAnsi" w:eastAsiaTheme="minorEastAsia" w:hAnsiTheme="minorHAnsi"/>
          <w:b w:val="0"/>
          <w:noProof/>
          <w:sz w:val="22"/>
          <w:lang w:eastAsia="cs-CZ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ins w:id="31" w:author="m_chyla" w:date="2022-12-12T08:28:00Z">
        <w:r w:rsidR="008E443F" w:rsidRPr="00612DDC">
          <w:rPr>
            <w:rStyle w:val="Hypertextovodkaz"/>
            <w:noProof/>
          </w:rPr>
          <w:fldChar w:fldCharType="begin"/>
        </w:r>
        <w:r w:rsidR="008E443F" w:rsidRPr="00612DDC">
          <w:rPr>
            <w:rStyle w:val="Hypertextovodkaz"/>
            <w:noProof/>
          </w:rPr>
          <w:instrText xml:space="preserve"> </w:instrText>
        </w:r>
        <w:r w:rsidR="008E443F">
          <w:rPr>
            <w:noProof/>
          </w:rPr>
          <w:instrText>HYPERLINK \l "_Toc121726127"</w:instrText>
        </w:r>
        <w:r w:rsidR="008E443F" w:rsidRPr="00612DDC">
          <w:rPr>
            <w:rStyle w:val="Hypertextovodkaz"/>
            <w:noProof/>
          </w:rPr>
          <w:instrText xml:space="preserve"> </w:instrText>
        </w:r>
        <w:r w:rsidR="008E443F" w:rsidRPr="00612DDC">
          <w:rPr>
            <w:rStyle w:val="Hypertextovodkaz"/>
            <w:noProof/>
          </w:rPr>
        </w:r>
        <w:r w:rsidR="008E443F" w:rsidRPr="00612DDC">
          <w:rPr>
            <w:rStyle w:val="Hypertextovodkaz"/>
            <w:noProof/>
          </w:rPr>
          <w:fldChar w:fldCharType="separate"/>
        </w:r>
        <w:r w:rsidR="008E443F" w:rsidRPr="00612DDC">
          <w:rPr>
            <w:rStyle w:val="Hypertextovodkaz"/>
            <w:noProof/>
          </w:rPr>
          <w:t>Obsah</w:t>
        </w:r>
        <w:r w:rsidR="008E443F">
          <w:rPr>
            <w:noProof/>
            <w:webHidden/>
          </w:rPr>
          <w:tab/>
        </w:r>
        <w:r w:rsidR="008E443F">
          <w:rPr>
            <w:noProof/>
            <w:webHidden/>
          </w:rPr>
          <w:fldChar w:fldCharType="begin"/>
        </w:r>
        <w:r w:rsidR="008E443F">
          <w:rPr>
            <w:noProof/>
            <w:webHidden/>
          </w:rPr>
          <w:instrText xml:space="preserve"> PAGEREF _Toc121726127 \h </w:instrText>
        </w:r>
        <w:r w:rsidR="008E443F">
          <w:rPr>
            <w:noProof/>
            <w:webHidden/>
          </w:rPr>
        </w:r>
      </w:ins>
      <w:r w:rsidR="008E443F">
        <w:rPr>
          <w:noProof/>
          <w:webHidden/>
        </w:rPr>
        <w:fldChar w:fldCharType="separate"/>
      </w:r>
      <w:ins w:id="32" w:author="m_chyla" w:date="2022-12-12T08:37:00Z">
        <w:r w:rsidR="00285D58">
          <w:rPr>
            <w:noProof/>
            <w:webHidden/>
          </w:rPr>
          <w:t>1</w:t>
        </w:r>
      </w:ins>
      <w:ins w:id="33" w:author="m_chyla" w:date="2022-12-12T08:28:00Z">
        <w:r w:rsidR="008E443F">
          <w:rPr>
            <w:noProof/>
            <w:webHidden/>
          </w:rPr>
          <w:fldChar w:fldCharType="end"/>
        </w:r>
        <w:r w:rsidR="008E443F" w:rsidRPr="00612DDC">
          <w:rPr>
            <w:rStyle w:val="Hypertextovodkaz"/>
            <w:noProof/>
          </w:rPr>
          <w:fldChar w:fldCharType="end"/>
        </w:r>
      </w:ins>
    </w:p>
    <w:p w:rsidR="008E443F" w:rsidRDefault="008E443F">
      <w:pPr>
        <w:pStyle w:val="Obsah1"/>
        <w:tabs>
          <w:tab w:val="right" w:leader="dot" w:pos="9062"/>
        </w:tabs>
        <w:rPr>
          <w:ins w:id="34" w:author="m_chyla" w:date="2022-12-12T08:28:00Z"/>
          <w:rFonts w:asciiTheme="minorHAnsi" w:eastAsiaTheme="minorEastAsia" w:hAnsiTheme="minorHAnsi"/>
          <w:b w:val="0"/>
          <w:noProof/>
          <w:sz w:val="22"/>
          <w:lang w:eastAsia="cs-CZ"/>
        </w:rPr>
      </w:pPr>
      <w:ins w:id="35" w:author="m_chyla" w:date="2022-12-12T08:28:00Z">
        <w:r w:rsidRPr="00612DDC">
          <w:rPr>
            <w:rStyle w:val="Hypertextovodkaz"/>
            <w:noProof/>
          </w:rPr>
          <w:fldChar w:fldCharType="begin"/>
        </w:r>
        <w:r w:rsidRPr="00612DDC">
          <w:rPr>
            <w:rStyle w:val="Hypertextovodkaz"/>
            <w:noProof/>
          </w:rPr>
          <w:instrText xml:space="preserve"> </w:instrText>
        </w:r>
        <w:r>
          <w:rPr>
            <w:noProof/>
          </w:rPr>
          <w:instrText>HYPERLINK \l "_Toc121726128"</w:instrText>
        </w:r>
        <w:r w:rsidRPr="00612DDC">
          <w:rPr>
            <w:rStyle w:val="Hypertextovodkaz"/>
            <w:noProof/>
          </w:rPr>
          <w:instrText xml:space="preserve"> </w:instrText>
        </w:r>
        <w:r w:rsidRPr="00612DDC">
          <w:rPr>
            <w:rStyle w:val="Hypertextovodkaz"/>
            <w:noProof/>
          </w:rPr>
        </w:r>
        <w:r w:rsidRPr="00612DDC">
          <w:rPr>
            <w:rStyle w:val="Hypertextovodkaz"/>
            <w:noProof/>
          </w:rPr>
          <w:fldChar w:fldCharType="separate"/>
        </w:r>
        <w:r w:rsidRPr="00612DDC">
          <w:rPr>
            <w:rStyle w:val="Hypertextovodkaz"/>
            <w:noProof/>
          </w:rPr>
          <w:t>Úvod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_Toc121726128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6" w:author="m_chyla" w:date="2022-12-12T08:37:00Z">
        <w:r w:rsidR="00285D58">
          <w:rPr>
            <w:noProof/>
            <w:webHidden/>
          </w:rPr>
          <w:t>1</w:t>
        </w:r>
      </w:ins>
      <w:ins w:id="37" w:author="m_chyla" w:date="2022-12-12T08:28:00Z">
        <w:r>
          <w:rPr>
            <w:noProof/>
            <w:webHidden/>
          </w:rPr>
          <w:fldChar w:fldCharType="end"/>
        </w:r>
        <w:r w:rsidRPr="00612DDC">
          <w:rPr>
            <w:rStyle w:val="Hypertextovodkaz"/>
            <w:noProof/>
          </w:rPr>
          <w:fldChar w:fldCharType="end"/>
        </w:r>
      </w:ins>
    </w:p>
    <w:p w:rsidR="008E443F" w:rsidRDefault="008E443F">
      <w:pPr>
        <w:pStyle w:val="Obsah1"/>
        <w:tabs>
          <w:tab w:val="right" w:leader="dot" w:pos="9062"/>
        </w:tabs>
        <w:rPr>
          <w:ins w:id="38" w:author="m_chyla" w:date="2022-12-12T08:28:00Z"/>
          <w:rFonts w:asciiTheme="minorHAnsi" w:eastAsiaTheme="minorEastAsia" w:hAnsiTheme="minorHAnsi"/>
          <w:b w:val="0"/>
          <w:noProof/>
          <w:sz w:val="22"/>
          <w:lang w:eastAsia="cs-CZ"/>
        </w:rPr>
      </w:pPr>
      <w:ins w:id="39" w:author="m_chyla" w:date="2022-12-12T08:28:00Z">
        <w:r w:rsidRPr="00612DDC">
          <w:rPr>
            <w:rStyle w:val="Hypertextovodkaz"/>
            <w:noProof/>
          </w:rPr>
          <w:fldChar w:fldCharType="begin"/>
        </w:r>
        <w:r w:rsidRPr="00612DDC">
          <w:rPr>
            <w:rStyle w:val="Hypertextovodkaz"/>
            <w:noProof/>
          </w:rPr>
          <w:instrText xml:space="preserve"> </w:instrText>
        </w:r>
        <w:r>
          <w:rPr>
            <w:noProof/>
          </w:rPr>
          <w:instrText>HYPERLINK \l "_Toc121726129"</w:instrText>
        </w:r>
        <w:r w:rsidRPr="00612DDC">
          <w:rPr>
            <w:rStyle w:val="Hypertextovodkaz"/>
            <w:noProof/>
          </w:rPr>
          <w:instrText xml:space="preserve"> </w:instrText>
        </w:r>
        <w:r w:rsidRPr="00612DDC">
          <w:rPr>
            <w:rStyle w:val="Hypertextovodkaz"/>
            <w:noProof/>
          </w:rPr>
        </w:r>
        <w:r w:rsidRPr="00612DDC">
          <w:rPr>
            <w:rStyle w:val="Hypertextovodkaz"/>
            <w:noProof/>
          </w:rPr>
          <w:fldChar w:fldCharType="separate"/>
        </w:r>
        <w:r w:rsidRPr="00612DDC">
          <w:rPr>
            <w:rStyle w:val="Hypertextovodkaz"/>
            <w:noProof/>
          </w:rPr>
          <w:t>Informační proces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_Toc121726129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0" w:author="m_chyla" w:date="2022-12-12T08:37:00Z">
        <w:r w:rsidR="00285D58">
          <w:rPr>
            <w:noProof/>
            <w:webHidden/>
          </w:rPr>
          <w:t>2</w:t>
        </w:r>
      </w:ins>
      <w:ins w:id="41" w:author="m_chyla" w:date="2022-12-12T08:28:00Z">
        <w:r>
          <w:rPr>
            <w:noProof/>
            <w:webHidden/>
          </w:rPr>
          <w:fldChar w:fldCharType="end"/>
        </w:r>
        <w:r w:rsidRPr="00612DDC">
          <w:rPr>
            <w:rStyle w:val="Hypertextovodkaz"/>
            <w:noProof/>
          </w:rPr>
          <w:fldChar w:fldCharType="end"/>
        </w:r>
      </w:ins>
    </w:p>
    <w:p w:rsidR="008E443F" w:rsidRDefault="008E443F">
      <w:pPr>
        <w:pStyle w:val="Obsah1"/>
        <w:tabs>
          <w:tab w:val="right" w:leader="dot" w:pos="9062"/>
        </w:tabs>
        <w:rPr>
          <w:ins w:id="42" w:author="m_chyla" w:date="2022-12-12T08:28:00Z"/>
          <w:rFonts w:asciiTheme="minorHAnsi" w:eastAsiaTheme="minorEastAsia" w:hAnsiTheme="minorHAnsi"/>
          <w:b w:val="0"/>
          <w:noProof/>
          <w:sz w:val="22"/>
          <w:lang w:eastAsia="cs-CZ"/>
        </w:rPr>
      </w:pPr>
      <w:ins w:id="43" w:author="m_chyla" w:date="2022-12-12T08:28:00Z">
        <w:r w:rsidRPr="00612DDC">
          <w:rPr>
            <w:rStyle w:val="Hypertextovodkaz"/>
            <w:noProof/>
          </w:rPr>
          <w:fldChar w:fldCharType="begin"/>
        </w:r>
        <w:r w:rsidRPr="00612DDC">
          <w:rPr>
            <w:rStyle w:val="Hypertextovodkaz"/>
            <w:noProof/>
          </w:rPr>
          <w:instrText xml:space="preserve"> </w:instrText>
        </w:r>
        <w:r>
          <w:rPr>
            <w:noProof/>
          </w:rPr>
          <w:instrText>HYPERLINK \l "_Toc121726130"</w:instrText>
        </w:r>
        <w:r w:rsidRPr="00612DDC">
          <w:rPr>
            <w:rStyle w:val="Hypertextovodkaz"/>
            <w:noProof/>
          </w:rPr>
          <w:instrText xml:space="preserve"> </w:instrText>
        </w:r>
        <w:r w:rsidRPr="00612DDC">
          <w:rPr>
            <w:rStyle w:val="Hypertextovodkaz"/>
            <w:noProof/>
          </w:rPr>
        </w:r>
        <w:r w:rsidRPr="00612DDC">
          <w:rPr>
            <w:rStyle w:val="Hypertextovodkaz"/>
            <w:noProof/>
          </w:rPr>
          <w:fldChar w:fldCharType="separate"/>
        </w:r>
        <w:r w:rsidRPr="00612DDC">
          <w:rPr>
            <w:rStyle w:val="Hypertextovodkaz"/>
            <w:noProof/>
          </w:rPr>
          <w:t>Spuštění počítače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_Toc121726130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4" w:author="m_chyla" w:date="2022-12-12T08:37:00Z">
        <w:r w:rsidR="00285D58">
          <w:rPr>
            <w:noProof/>
            <w:webHidden/>
          </w:rPr>
          <w:t>3</w:t>
        </w:r>
      </w:ins>
      <w:ins w:id="45" w:author="m_chyla" w:date="2022-12-12T08:28:00Z">
        <w:r>
          <w:rPr>
            <w:noProof/>
            <w:webHidden/>
          </w:rPr>
          <w:fldChar w:fldCharType="end"/>
        </w:r>
        <w:r w:rsidRPr="00612DDC">
          <w:rPr>
            <w:rStyle w:val="Hypertextovodkaz"/>
            <w:noProof/>
          </w:rPr>
          <w:fldChar w:fldCharType="end"/>
        </w:r>
      </w:ins>
    </w:p>
    <w:p w:rsidR="008E443F" w:rsidRDefault="008E443F">
      <w:pPr>
        <w:pStyle w:val="Obsah1"/>
        <w:tabs>
          <w:tab w:val="right" w:leader="dot" w:pos="9062"/>
        </w:tabs>
        <w:rPr>
          <w:ins w:id="46" w:author="m_chyla" w:date="2022-12-12T08:28:00Z"/>
          <w:rFonts w:asciiTheme="minorHAnsi" w:eastAsiaTheme="minorEastAsia" w:hAnsiTheme="minorHAnsi"/>
          <w:b w:val="0"/>
          <w:noProof/>
          <w:sz w:val="22"/>
          <w:lang w:eastAsia="cs-CZ"/>
        </w:rPr>
      </w:pPr>
      <w:ins w:id="47" w:author="m_chyla" w:date="2022-12-12T08:28:00Z">
        <w:r w:rsidRPr="00612DDC">
          <w:rPr>
            <w:rStyle w:val="Hypertextovodkaz"/>
            <w:noProof/>
          </w:rPr>
          <w:fldChar w:fldCharType="begin"/>
        </w:r>
        <w:r w:rsidRPr="00612DDC">
          <w:rPr>
            <w:rStyle w:val="Hypertextovodkaz"/>
            <w:noProof/>
          </w:rPr>
          <w:instrText xml:space="preserve"> </w:instrText>
        </w:r>
        <w:r>
          <w:rPr>
            <w:noProof/>
          </w:rPr>
          <w:instrText>HYPERLINK \l "_Toc121726131"</w:instrText>
        </w:r>
        <w:r w:rsidRPr="00612DDC">
          <w:rPr>
            <w:rStyle w:val="Hypertextovodkaz"/>
            <w:noProof/>
          </w:rPr>
          <w:instrText xml:space="preserve"> </w:instrText>
        </w:r>
        <w:r w:rsidRPr="00612DDC">
          <w:rPr>
            <w:rStyle w:val="Hypertextovodkaz"/>
            <w:noProof/>
          </w:rPr>
        </w:r>
        <w:r w:rsidRPr="00612DDC">
          <w:rPr>
            <w:rStyle w:val="Hypertextovodkaz"/>
            <w:noProof/>
          </w:rPr>
          <w:fldChar w:fldCharType="separate"/>
        </w:r>
        <w:r w:rsidRPr="00612DDC">
          <w:rPr>
            <w:rStyle w:val="Hypertextovodkaz"/>
            <w:noProof/>
          </w:rPr>
          <w:t>Základní jednotky používané ve výpočetní technice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_Toc121726131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8" w:author="m_chyla" w:date="2022-12-12T08:37:00Z">
        <w:r w:rsidR="00285D58">
          <w:rPr>
            <w:noProof/>
            <w:webHidden/>
          </w:rPr>
          <w:t>4</w:t>
        </w:r>
      </w:ins>
      <w:ins w:id="49" w:author="m_chyla" w:date="2022-12-12T08:28:00Z">
        <w:r>
          <w:rPr>
            <w:noProof/>
            <w:webHidden/>
          </w:rPr>
          <w:fldChar w:fldCharType="end"/>
        </w:r>
        <w:r w:rsidRPr="00612DDC">
          <w:rPr>
            <w:rStyle w:val="Hypertextovodkaz"/>
            <w:noProof/>
          </w:rPr>
          <w:fldChar w:fldCharType="end"/>
        </w:r>
      </w:ins>
    </w:p>
    <w:p w:rsidR="008E443F" w:rsidRDefault="008E443F">
      <w:pPr>
        <w:pStyle w:val="Obsah1"/>
        <w:tabs>
          <w:tab w:val="right" w:leader="dot" w:pos="9062"/>
        </w:tabs>
        <w:rPr>
          <w:ins w:id="50" w:author="m_chyla" w:date="2022-12-12T08:28:00Z"/>
          <w:rFonts w:asciiTheme="minorHAnsi" w:eastAsiaTheme="minorEastAsia" w:hAnsiTheme="minorHAnsi"/>
          <w:b w:val="0"/>
          <w:noProof/>
          <w:sz w:val="22"/>
          <w:lang w:eastAsia="cs-CZ"/>
        </w:rPr>
      </w:pPr>
      <w:ins w:id="51" w:author="m_chyla" w:date="2022-12-12T08:28:00Z">
        <w:r w:rsidRPr="00612DDC">
          <w:rPr>
            <w:rStyle w:val="Hypertextovodkaz"/>
            <w:noProof/>
          </w:rPr>
          <w:fldChar w:fldCharType="begin"/>
        </w:r>
        <w:r w:rsidRPr="00612DDC">
          <w:rPr>
            <w:rStyle w:val="Hypertextovodkaz"/>
            <w:noProof/>
          </w:rPr>
          <w:instrText xml:space="preserve"> </w:instrText>
        </w:r>
        <w:r>
          <w:rPr>
            <w:noProof/>
          </w:rPr>
          <w:instrText>HYPERLINK \l "_Toc121726132"</w:instrText>
        </w:r>
        <w:r w:rsidRPr="00612DDC">
          <w:rPr>
            <w:rStyle w:val="Hypertextovodkaz"/>
            <w:noProof/>
          </w:rPr>
          <w:instrText xml:space="preserve"> </w:instrText>
        </w:r>
        <w:r w:rsidRPr="00612DDC">
          <w:rPr>
            <w:rStyle w:val="Hypertextovodkaz"/>
            <w:noProof/>
          </w:rPr>
        </w:r>
        <w:r w:rsidRPr="00612DDC">
          <w:rPr>
            <w:rStyle w:val="Hypertextovodkaz"/>
            <w:noProof/>
          </w:rPr>
          <w:fldChar w:fldCharType="separate"/>
        </w:r>
        <w:r w:rsidRPr="00612DDC">
          <w:rPr>
            <w:rStyle w:val="Hypertextovodkaz"/>
            <w:noProof/>
          </w:rPr>
          <w:t>Základní pojmy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_Toc121726132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2" w:author="m_chyla" w:date="2022-12-12T08:37:00Z">
        <w:r w:rsidR="00285D58">
          <w:rPr>
            <w:noProof/>
            <w:webHidden/>
          </w:rPr>
          <w:t>5</w:t>
        </w:r>
      </w:ins>
      <w:ins w:id="53" w:author="m_chyla" w:date="2022-12-12T08:28:00Z">
        <w:r>
          <w:rPr>
            <w:noProof/>
            <w:webHidden/>
          </w:rPr>
          <w:fldChar w:fldCharType="end"/>
        </w:r>
        <w:r w:rsidRPr="00612DDC">
          <w:rPr>
            <w:rStyle w:val="Hypertextovodkaz"/>
            <w:noProof/>
          </w:rPr>
          <w:fldChar w:fldCharType="end"/>
        </w:r>
      </w:ins>
    </w:p>
    <w:p w:rsidR="008E443F" w:rsidRDefault="008E443F">
      <w:pPr>
        <w:pStyle w:val="Obsah1"/>
        <w:tabs>
          <w:tab w:val="right" w:leader="dot" w:pos="9062"/>
        </w:tabs>
        <w:rPr>
          <w:ins w:id="54" w:author="m_chyla" w:date="2022-12-12T08:28:00Z"/>
          <w:rFonts w:asciiTheme="minorHAnsi" w:eastAsiaTheme="minorEastAsia" w:hAnsiTheme="minorHAnsi"/>
          <w:b w:val="0"/>
          <w:noProof/>
          <w:sz w:val="22"/>
          <w:lang w:eastAsia="cs-CZ"/>
        </w:rPr>
      </w:pPr>
      <w:ins w:id="55" w:author="m_chyla" w:date="2022-12-12T08:28:00Z">
        <w:r w:rsidRPr="00612DDC">
          <w:rPr>
            <w:rStyle w:val="Hypertextovodkaz"/>
            <w:noProof/>
          </w:rPr>
          <w:fldChar w:fldCharType="begin"/>
        </w:r>
        <w:r w:rsidRPr="00612DDC">
          <w:rPr>
            <w:rStyle w:val="Hypertextovodkaz"/>
            <w:noProof/>
          </w:rPr>
          <w:instrText xml:space="preserve"> </w:instrText>
        </w:r>
        <w:r>
          <w:rPr>
            <w:noProof/>
          </w:rPr>
          <w:instrText>HYPERLINK \l "_Toc121726133"</w:instrText>
        </w:r>
        <w:r w:rsidRPr="00612DDC">
          <w:rPr>
            <w:rStyle w:val="Hypertextovodkaz"/>
            <w:noProof/>
          </w:rPr>
          <w:instrText xml:space="preserve"> </w:instrText>
        </w:r>
        <w:r w:rsidRPr="00612DDC">
          <w:rPr>
            <w:rStyle w:val="Hypertextovodkaz"/>
            <w:noProof/>
          </w:rPr>
        </w:r>
        <w:r w:rsidRPr="00612DDC">
          <w:rPr>
            <w:rStyle w:val="Hypertextovodkaz"/>
            <w:noProof/>
          </w:rPr>
          <w:fldChar w:fldCharType="separate"/>
        </w:r>
        <w:r w:rsidRPr="00612DDC">
          <w:rPr>
            <w:rStyle w:val="Hypertextovodkaz"/>
            <w:noProof/>
          </w:rPr>
          <w:t>Hardwarová konfigurace počítače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_Toc121726133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6" w:author="m_chyla" w:date="2022-12-12T08:37:00Z">
        <w:r w:rsidR="00285D58">
          <w:rPr>
            <w:noProof/>
            <w:webHidden/>
          </w:rPr>
          <w:t>6</w:t>
        </w:r>
      </w:ins>
      <w:ins w:id="57" w:author="m_chyla" w:date="2022-12-12T08:28:00Z">
        <w:r>
          <w:rPr>
            <w:noProof/>
            <w:webHidden/>
          </w:rPr>
          <w:fldChar w:fldCharType="end"/>
        </w:r>
        <w:r w:rsidRPr="00612DDC">
          <w:rPr>
            <w:rStyle w:val="Hypertextovodkaz"/>
            <w:noProof/>
          </w:rPr>
          <w:fldChar w:fldCharType="end"/>
        </w:r>
      </w:ins>
    </w:p>
    <w:p w:rsidR="008E443F" w:rsidRDefault="008E443F">
      <w:pPr>
        <w:pStyle w:val="Obsah2"/>
        <w:tabs>
          <w:tab w:val="right" w:leader="dot" w:pos="9062"/>
        </w:tabs>
        <w:rPr>
          <w:ins w:id="58" w:author="m_chyla" w:date="2022-12-12T08:28:00Z"/>
          <w:rFonts w:asciiTheme="minorHAnsi" w:eastAsiaTheme="minorEastAsia" w:hAnsiTheme="minorHAnsi"/>
          <w:noProof/>
          <w:sz w:val="22"/>
          <w:lang w:eastAsia="cs-CZ"/>
        </w:rPr>
      </w:pPr>
      <w:ins w:id="59" w:author="m_chyla" w:date="2022-12-12T08:28:00Z">
        <w:r w:rsidRPr="00612DDC">
          <w:rPr>
            <w:rStyle w:val="Hypertextovodkaz"/>
            <w:noProof/>
          </w:rPr>
          <w:fldChar w:fldCharType="begin"/>
        </w:r>
        <w:r w:rsidRPr="00612DDC">
          <w:rPr>
            <w:rStyle w:val="Hypertextovodkaz"/>
            <w:noProof/>
          </w:rPr>
          <w:instrText xml:space="preserve"> </w:instrText>
        </w:r>
        <w:r>
          <w:rPr>
            <w:noProof/>
          </w:rPr>
          <w:instrText>HYPERLINK \l "_Toc121726134"</w:instrText>
        </w:r>
        <w:r w:rsidRPr="00612DDC">
          <w:rPr>
            <w:rStyle w:val="Hypertextovodkaz"/>
            <w:noProof/>
          </w:rPr>
          <w:instrText xml:space="preserve"> </w:instrText>
        </w:r>
        <w:r w:rsidRPr="00612DDC">
          <w:rPr>
            <w:rStyle w:val="Hypertextovodkaz"/>
            <w:noProof/>
          </w:rPr>
        </w:r>
        <w:r w:rsidRPr="00612DDC">
          <w:rPr>
            <w:rStyle w:val="Hypertextovodkaz"/>
            <w:noProof/>
          </w:rPr>
          <w:fldChar w:fldCharType="separate"/>
        </w:r>
        <w:r w:rsidRPr="00612DDC">
          <w:rPr>
            <w:rStyle w:val="Hypertextovodkaz"/>
            <w:noProof/>
          </w:rPr>
          <w:t>Skříň počítače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_Toc121726134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0" w:author="m_chyla" w:date="2022-12-12T08:37:00Z">
        <w:r w:rsidR="00285D58">
          <w:rPr>
            <w:noProof/>
            <w:webHidden/>
          </w:rPr>
          <w:t>6</w:t>
        </w:r>
      </w:ins>
      <w:ins w:id="61" w:author="m_chyla" w:date="2022-12-12T08:28:00Z">
        <w:r>
          <w:rPr>
            <w:noProof/>
            <w:webHidden/>
          </w:rPr>
          <w:fldChar w:fldCharType="end"/>
        </w:r>
        <w:r w:rsidRPr="00612DDC">
          <w:rPr>
            <w:rStyle w:val="Hypertextovodkaz"/>
            <w:noProof/>
          </w:rPr>
          <w:fldChar w:fldCharType="end"/>
        </w:r>
      </w:ins>
    </w:p>
    <w:p w:rsidR="008E443F" w:rsidRDefault="008E443F">
      <w:pPr>
        <w:pStyle w:val="Obsah2"/>
        <w:tabs>
          <w:tab w:val="right" w:leader="dot" w:pos="9062"/>
        </w:tabs>
        <w:rPr>
          <w:ins w:id="62" w:author="m_chyla" w:date="2022-12-12T08:28:00Z"/>
          <w:rFonts w:asciiTheme="minorHAnsi" w:eastAsiaTheme="minorEastAsia" w:hAnsiTheme="minorHAnsi"/>
          <w:noProof/>
          <w:sz w:val="22"/>
          <w:lang w:eastAsia="cs-CZ"/>
        </w:rPr>
      </w:pPr>
      <w:ins w:id="63" w:author="m_chyla" w:date="2022-12-12T08:28:00Z">
        <w:r w:rsidRPr="00612DDC">
          <w:rPr>
            <w:rStyle w:val="Hypertextovodkaz"/>
            <w:noProof/>
          </w:rPr>
          <w:fldChar w:fldCharType="begin"/>
        </w:r>
        <w:r w:rsidRPr="00612DDC">
          <w:rPr>
            <w:rStyle w:val="Hypertextovodkaz"/>
            <w:noProof/>
          </w:rPr>
          <w:instrText xml:space="preserve"> </w:instrText>
        </w:r>
        <w:r>
          <w:rPr>
            <w:noProof/>
          </w:rPr>
          <w:instrText>HYPERLINK \l "_Toc121726135"</w:instrText>
        </w:r>
        <w:r w:rsidRPr="00612DDC">
          <w:rPr>
            <w:rStyle w:val="Hypertextovodkaz"/>
            <w:noProof/>
          </w:rPr>
          <w:instrText xml:space="preserve"> </w:instrText>
        </w:r>
        <w:r w:rsidRPr="00612DDC">
          <w:rPr>
            <w:rStyle w:val="Hypertextovodkaz"/>
            <w:noProof/>
          </w:rPr>
        </w:r>
        <w:r w:rsidRPr="00612DDC">
          <w:rPr>
            <w:rStyle w:val="Hypertextovodkaz"/>
            <w:noProof/>
          </w:rPr>
          <w:fldChar w:fldCharType="separate"/>
        </w:r>
        <w:r w:rsidRPr="00612DDC">
          <w:rPr>
            <w:rStyle w:val="Hypertextovodkaz"/>
            <w:noProof/>
          </w:rPr>
          <w:t>Periferní zařízení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_Toc121726135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4" w:author="m_chyla" w:date="2022-12-12T08:37:00Z">
        <w:r w:rsidR="00285D58">
          <w:rPr>
            <w:noProof/>
            <w:webHidden/>
          </w:rPr>
          <w:t>7</w:t>
        </w:r>
      </w:ins>
      <w:ins w:id="65" w:author="m_chyla" w:date="2022-12-12T08:28:00Z">
        <w:r>
          <w:rPr>
            <w:noProof/>
            <w:webHidden/>
          </w:rPr>
          <w:fldChar w:fldCharType="end"/>
        </w:r>
        <w:r w:rsidRPr="00612DDC">
          <w:rPr>
            <w:rStyle w:val="Hypertextovodkaz"/>
            <w:noProof/>
          </w:rPr>
          <w:fldChar w:fldCharType="end"/>
        </w:r>
      </w:ins>
    </w:p>
    <w:p w:rsidR="008E443F" w:rsidRDefault="008E443F">
      <w:pPr>
        <w:pStyle w:val="Obsah1"/>
        <w:tabs>
          <w:tab w:val="right" w:leader="dot" w:pos="9062"/>
        </w:tabs>
        <w:rPr>
          <w:ins w:id="66" w:author="m_chyla" w:date="2022-12-12T08:28:00Z"/>
          <w:rFonts w:asciiTheme="minorHAnsi" w:eastAsiaTheme="minorEastAsia" w:hAnsiTheme="minorHAnsi"/>
          <w:b w:val="0"/>
          <w:noProof/>
          <w:sz w:val="22"/>
          <w:lang w:eastAsia="cs-CZ"/>
        </w:rPr>
      </w:pPr>
      <w:ins w:id="67" w:author="m_chyla" w:date="2022-12-12T08:28:00Z">
        <w:r w:rsidRPr="00612DDC">
          <w:rPr>
            <w:rStyle w:val="Hypertextovodkaz"/>
            <w:noProof/>
          </w:rPr>
          <w:fldChar w:fldCharType="begin"/>
        </w:r>
        <w:r w:rsidRPr="00612DDC">
          <w:rPr>
            <w:rStyle w:val="Hypertextovodkaz"/>
            <w:noProof/>
          </w:rPr>
          <w:instrText xml:space="preserve"> </w:instrText>
        </w:r>
        <w:r>
          <w:rPr>
            <w:noProof/>
          </w:rPr>
          <w:instrText>HYPERLINK \l "_Toc121726136"</w:instrText>
        </w:r>
        <w:r w:rsidRPr="00612DDC">
          <w:rPr>
            <w:rStyle w:val="Hypertextovodkaz"/>
            <w:noProof/>
          </w:rPr>
          <w:instrText xml:space="preserve"> </w:instrText>
        </w:r>
        <w:r w:rsidRPr="00612DDC">
          <w:rPr>
            <w:rStyle w:val="Hypertextovodkaz"/>
            <w:noProof/>
          </w:rPr>
        </w:r>
        <w:r w:rsidRPr="00612DDC">
          <w:rPr>
            <w:rStyle w:val="Hypertextovodkaz"/>
            <w:noProof/>
          </w:rPr>
          <w:fldChar w:fldCharType="separate"/>
        </w:r>
        <w:r w:rsidRPr="00612DDC">
          <w:rPr>
            <w:rStyle w:val="Hypertextovodkaz"/>
            <w:noProof/>
          </w:rPr>
          <w:t>Seznam obrázků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_Toc121726136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8" w:author="m_chyla" w:date="2022-12-12T08:37:00Z">
        <w:r w:rsidR="00285D58">
          <w:rPr>
            <w:noProof/>
            <w:webHidden/>
          </w:rPr>
          <w:t>8</w:t>
        </w:r>
      </w:ins>
      <w:ins w:id="69" w:author="m_chyla" w:date="2022-12-12T08:28:00Z">
        <w:r>
          <w:rPr>
            <w:noProof/>
            <w:webHidden/>
          </w:rPr>
          <w:fldChar w:fldCharType="end"/>
        </w:r>
        <w:r w:rsidRPr="00612DDC">
          <w:rPr>
            <w:rStyle w:val="Hypertextovodkaz"/>
            <w:noProof/>
          </w:rPr>
          <w:fldChar w:fldCharType="end"/>
        </w:r>
      </w:ins>
    </w:p>
    <w:p w:rsidR="008E443F" w:rsidRDefault="008E443F">
      <w:pPr>
        <w:pStyle w:val="Obsah1"/>
        <w:tabs>
          <w:tab w:val="right" w:leader="dot" w:pos="9062"/>
        </w:tabs>
        <w:rPr>
          <w:ins w:id="70" w:author="m_chyla" w:date="2022-12-12T08:28:00Z"/>
          <w:rFonts w:asciiTheme="minorHAnsi" w:eastAsiaTheme="minorEastAsia" w:hAnsiTheme="minorHAnsi"/>
          <w:b w:val="0"/>
          <w:noProof/>
          <w:sz w:val="22"/>
          <w:lang w:eastAsia="cs-CZ"/>
        </w:rPr>
      </w:pPr>
      <w:ins w:id="71" w:author="m_chyla" w:date="2022-12-12T08:28:00Z">
        <w:r w:rsidRPr="00612DDC">
          <w:rPr>
            <w:rStyle w:val="Hypertextovodkaz"/>
            <w:noProof/>
          </w:rPr>
          <w:fldChar w:fldCharType="begin"/>
        </w:r>
        <w:r w:rsidRPr="00612DDC">
          <w:rPr>
            <w:rStyle w:val="Hypertextovodkaz"/>
            <w:noProof/>
          </w:rPr>
          <w:instrText xml:space="preserve"> </w:instrText>
        </w:r>
        <w:r>
          <w:rPr>
            <w:noProof/>
          </w:rPr>
          <w:instrText>HYPERLINK \l "_Toc121726137"</w:instrText>
        </w:r>
        <w:r w:rsidRPr="00612DDC">
          <w:rPr>
            <w:rStyle w:val="Hypertextovodkaz"/>
            <w:noProof/>
          </w:rPr>
          <w:instrText xml:space="preserve"> </w:instrText>
        </w:r>
        <w:r w:rsidRPr="00612DDC">
          <w:rPr>
            <w:rStyle w:val="Hypertextovodkaz"/>
            <w:noProof/>
          </w:rPr>
        </w:r>
        <w:r w:rsidRPr="00612DDC">
          <w:rPr>
            <w:rStyle w:val="Hypertextovodkaz"/>
            <w:noProof/>
          </w:rPr>
          <w:fldChar w:fldCharType="separate"/>
        </w:r>
        <w:r w:rsidRPr="00612DDC">
          <w:rPr>
            <w:rStyle w:val="Hypertextovodkaz"/>
            <w:noProof/>
          </w:rPr>
          <w:t>Seznam tabulek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_Toc121726137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2" w:author="m_chyla" w:date="2022-12-12T08:37:00Z">
        <w:r w:rsidR="00285D58">
          <w:rPr>
            <w:noProof/>
            <w:webHidden/>
          </w:rPr>
          <w:t>8</w:t>
        </w:r>
      </w:ins>
      <w:ins w:id="73" w:author="m_chyla" w:date="2022-12-12T08:28:00Z">
        <w:r>
          <w:rPr>
            <w:noProof/>
            <w:webHidden/>
          </w:rPr>
          <w:fldChar w:fldCharType="end"/>
        </w:r>
        <w:r w:rsidRPr="00612DDC">
          <w:rPr>
            <w:rStyle w:val="Hypertextovodkaz"/>
            <w:noProof/>
          </w:rPr>
          <w:fldChar w:fldCharType="end"/>
        </w:r>
      </w:ins>
    </w:p>
    <w:p w:rsidR="008E443F" w:rsidRDefault="008E443F">
      <w:pPr>
        <w:pStyle w:val="Obsah1"/>
        <w:tabs>
          <w:tab w:val="right" w:leader="dot" w:pos="9062"/>
        </w:tabs>
        <w:rPr>
          <w:ins w:id="74" w:author="m_chyla" w:date="2022-12-12T08:28:00Z"/>
          <w:rFonts w:asciiTheme="minorHAnsi" w:eastAsiaTheme="minorEastAsia" w:hAnsiTheme="minorHAnsi"/>
          <w:b w:val="0"/>
          <w:noProof/>
          <w:sz w:val="22"/>
          <w:lang w:eastAsia="cs-CZ"/>
        </w:rPr>
      </w:pPr>
      <w:ins w:id="75" w:author="m_chyla" w:date="2022-12-12T08:28:00Z">
        <w:r w:rsidRPr="00612DDC">
          <w:rPr>
            <w:rStyle w:val="Hypertextovodkaz"/>
            <w:noProof/>
          </w:rPr>
          <w:fldChar w:fldCharType="begin"/>
        </w:r>
        <w:r w:rsidRPr="00612DDC">
          <w:rPr>
            <w:rStyle w:val="Hypertextovodkaz"/>
            <w:noProof/>
          </w:rPr>
          <w:instrText xml:space="preserve"> </w:instrText>
        </w:r>
        <w:r>
          <w:rPr>
            <w:noProof/>
          </w:rPr>
          <w:instrText>HYPERLINK \l "_Toc121726138"</w:instrText>
        </w:r>
        <w:r w:rsidRPr="00612DDC">
          <w:rPr>
            <w:rStyle w:val="Hypertextovodkaz"/>
            <w:noProof/>
          </w:rPr>
          <w:instrText xml:space="preserve"> </w:instrText>
        </w:r>
        <w:r w:rsidRPr="00612DDC">
          <w:rPr>
            <w:rStyle w:val="Hypertextovodkaz"/>
            <w:noProof/>
          </w:rPr>
        </w:r>
        <w:r w:rsidRPr="00612DDC">
          <w:rPr>
            <w:rStyle w:val="Hypertextovodkaz"/>
            <w:noProof/>
          </w:rPr>
          <w:fldChar w:fldCharType="separate"/>
        </w:r>
        <w:r w:rsidRPr="00612DDC">
          <w:rPr>
            <w:rStyle w:val="Hypertextovodkaz"/>
            <w:noProof/>
          </w:rPr>
          <w:t>Seznam schémat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_Toc121726138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6" w:author="m_chyla" w:date="2022-12-12T08:37:00Z">
        <w:r w:rsidR="00285D58">
          <w:rPr>
            <w:noProof/>
            <w:webHidden/>
          </w:rPr>
          <w:t>8</w:t>
        </w:r>
      </w:ins>
      <w:ins w:id="77" w:author="m_chyla" w:date="2022-12-12T08:28:00Z">
        <w:r>
          <w:rPr>
            <w:noProof/>
            <w:webHidden/>
          </w:rPr>
          <w:fldChar w:fldCharType="end"/>
        </w:r>
        <w:r w:rsidRPr="00612DDC">
          <w:rPr>
            <w:rStyle w:val="Hypertextovodkaz"/>
            <w:noProof/>
          </w:rPr>
          <w:fldChar w:fldCharType="end"/>
        </w:r>
      </w:ins>
    </w:p>
    <w:p w:rsidR="008E443F" w:rsidRDefault="008E443F">
      <w:pPr>
        <w:pStyle w:val="Obsah1"/>
        <w:tabs>
          <w:tab w:val="right" w:leader="dot" w:pos="9062"/>
        </w:tabs>
        <w:rPr>
          <w:ins w:id="78" w:author="m_chyla" w:date="2022-12-12T08:28:00Z"/>
          <w:rFonts w:asciiTheme="minorHAnsi" w:eastAsiaTheme="minorEastAsia" w:hAnsiTheme="minorHAnsi"/>
          <w:b w:val="0"/>
          <w:noProof/>
          <w:sz w:val="22"/>
          <w:lang w:eastAsia="cs-CZ"/>
        </w:rPr>
      </w:pPr>
      <w:ins w:id="79" w:author="m_chyla" w:date="2022-12-12T08:28:00Z">
        <w:r w:rsidRPr="00612DDC">
          <w:rPr>
            <w:rStyle w:val="Hypertextovodkaz"/>
            <w:noProof/>
          </w:rPr>
          <w:fldChar w:fldCharType="begin"/>
        </w:r>
        <w:r w:rsidRPr="00612DDC">
          <w:rPr>
            <w:rStyle w:val="Hypertextovodkaz"/>
            <w:noProof/>
          </w:rPr>
          <w:instrText xml:space="preserve"> </w:instrText>
        </w:r>
        <w:r>
          <w:rPr>
            <w:noProof/>
          </w:rPr>
          <w:instrText>HYPERLINK \l "_Toc121726139"</w:instrText>
        </w:r>
        <w:r w:rsidRPr="00612DDC">
          <w:rPr>
            <w:rStyle w:val="Hypertextovodkaz"/>
            <w:noProof/>
          </w:rPr>
          <w:instrText xml:space="preserve"> </w:instrText>
        </w:r>
        <w:r w:rsidRPr="00612DDC">
          <w:rPr>
            <w:rStyle w:val="Hypertextovodkaz"/>
            <w:noProof/>
          </w:rPr>
        </w:r>
        <w:r w:rsidRPr="00612DDC">
          <w:rPr>
            <w:rStyle w:val="Hypertextovodkaz"/>
            <w:noProof/>
          </w:rPr>
          <w:fldChar w:fldCharType="separate"/>
        </w:r>
        <w:r w:rsidRPr="00612DDC">
          <w:rPr>
            <w:rStyle w:val="Hypertextovodkaz"/>
            <w:noProof/>
          </w:rPr>
          <w:t>Křížové odkazy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_Toc121726139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0" w:author="m_chyla" w:date="2022-12-12T08:37:00Z">
        <w:r w:rsidR="00285D58">
          <w:rPr>
            <w:noProof/>
            <w:webHidden/>
          </w:rPr>
          <w:t>8</w:t>
        </w:r>
      </w:ins>
      <w:ins w:id="81" w:author="m_chyla" w:date="2022-12-12T08:28:00Z">
        <w:r>
          <w:rPr>
            <w:noProof/>
            <w:webHidden/>
          </w:rPr>
          <w:fldChar w:fldCharType="end"/>
        </w:r>
        <w:r w:rsidRPr="00612DDC">
          <w:rPr>
            <w:rStyle w:val="Hypertextovodkaz"/>
            <w:noProof/>
          </w:rPr>
          <w:fldChar w:fldCharType="end"/>
        </w:r>
      </w:ins>
    </w:p>
    <w:p w:rsidR="008E443F" w:rsidRDefault="008E443F">
      <w:pPr>
        <w:pStyle w:val="Obsah2"/>
        <w:tabs>
          <w:tab w:val="right" w:leader="dot" w:pos="9062"/>
        </w:tabs>
        <w:rPr>
          <w:ins w:id="82" w:author="m_chyla" w:date="2022-12-12T08:28:00Z"/>
          <w:rFonts w:asciiTheme="minorHAnsi" w:eastAsiaTheme="minorEastAsia" w:hAnsiTheme="minorHAnsi"/>
          <w:noProof/>
          <w:sz w:val="22"/>
          <w:lang w:eastAsia="cs-CZ"/>
        </w:rPr>
      </w:pPr>
      <w:ins w:id="83" w:author="m_chyla" w:date="2022-12-12T08:28:00Z">
        <w:r w:rsidRPr="00612DDC">
          <w:rPr>
            <w:rStyle w:val="Hypertextovodkaz"/>
            <w:noProof/>
          </w:rPr>
          <w:fldChar w:fldCharType="begin"/>
        </w:r>
        <w:r w:rsidRPr="00612DDC">
          <w:rPr>
            <w:rStyle w:val="Hypertextovodkaz"/>
            <w:noProof/>
          </w:rPr>
          <w:instrText xml:space="preserve"> </w:instrText>
        </w:r>
        <w:r>
          <w:rPr>
            <w:noProof/>
          </w:rPr>
          <w:instrText>HYPERLINK \l "_Toc121726140"</w:instrText>
        </w:r>
        <w:r w:rsidRPr="00612DDC">
          <w:rPr>
            <w:rStyle w:val="Hypertextovodkaz"/>
            <w:noProof/>
          </w:rPr>
          <w:instrText xml:space="preserve"> </w:instrText>
        </w:r>
        <w:r w:rsidRPr="00612DDC">
          <w:rPr>
            <w:rStyle w:val="Hypertextovodkaz"/>
            <w:noProof/>
          </w:rPr>
        </w:r>
        <w:r w:rsidRPr="00612DDC">
          <w:rPr>
            <w:rStyle w:val="Hypertextovodkaz"/>
            <w:noProof/>
          </w:rPr>
          <w:fldChar w:fldCharType="separate"/>
        </w:r>
        <w:r w:rsidRPr="00612DDC">
          <w:rPr>
            <w:rStyle w:val="Hypertextovodkaz"/>
            <w:noProof/>
          </w:rPr>
          <w:t>Na obrázky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_Toc121726140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4" w:author="m_chyla" w:date="2022-12-12T08:37:00Z">
        <w:r w:rsidR="00285D58">
          <w:rPr>
            <w:noProof/>
            <w:webHidden/>
          </w:rPr>
          <w:t>8</w:t>
        </w:r>
      </w:ins>
      <w:ins w:id="85" w:author="m_chyla" w:date="2022-12-12T08:28:00Z">
        <w:r>
          <w:rPr>
            <w:noProof/>
            <w:webHidden/>
          </w:rPr>
          <w:fldChar w:fldCharType="end"/>
        </w:r>
        <w:r w:rsidRPr="00612DDC">
          <w:rPr>
            <w:rStyle w:val="Hypertextovodkaz"/>
            <w:noProof/>
          </w:rPr>
          <w:fldChar w:fldCharType="end"/>
        </w:r>
      </w:ins>
    </w:p>
    <w:p w:rsidR="008E443F" w:rsidRDefault="008E443F">
      <w:pPr>
        <w:pStyle w:val="Obsah2"/>
        <w:tabs>
          <w:tab w:val="right" w:leader="dot" w:pos="9062"/>
        </w:tabs>
        <w:rPr>
          <w:ins w:id="86" w:author="m_chyla" w:date="2022-12-12T08:28:00Z"/>
          <w:rFonts w:asciiTheme="minorHAnsi" w:eastAsiaTheme="minorEastAsia" w:hAnsiTheme="minorHAnsi"/>
          <w:noProof/>
          <w:sz w:val="22"/>
          <w:lang w:eastAsia="cs-CZ"/>
        </w:rPr>
      </w:pPr>
      <w:ins w:id="87" w:author="m_chyla" w:date="2022-12-12T08:28:00Z">
        <w:r w:rsidRPr="00612DDC">
          <w:rPr>
            <w:rStyle w:val="Hypertextovodkaz"/>
            <w:noProof/>
          </w:rPr>
          <w:fldChar w:fldCharType="begin"/>
        </w:r>
        <w:r w:rsidRPr="00612DDC">
          <w:rPr>
            <w:rStyle w:val="Hypertextovodkaz"/>
            <w:noProof/>
          </w:rPr>
          <w:instrText xml:space="preserve"> </w:instrText>
        </w:r>
        <w:r>
          <w:rPr>
            <w:noProof/>
          </w:rPr>
          <w:instrText>HYPERLINK \l "_Toc121726141"</w:instrText>
        </w:r>
        <w:r w:rsidRPr="00612DDC">
          <w:rPr>
            <w:rStyle w:val="Hypertextovodkaz"/>
            <w:noProof/>
          </w:rPr>
          <w:instrText xml:space="preserve"> </w:instrText>
        </w:r>
        <w:r w:rsidRPr="00612DDC">
          <w:rPr>
            <w:rStyle w:val="Hypertextovodkaz"/>
            <w:noProof/>
          </w:rPr>
        </w:r>
        <w:r w:rsidRPr="00612DDC">
          <w:rPr>
            <w:rStyle w:val="Hypertextovodkaz"/>
            <w:noProof/>
          </w:rPr>
          <w:fldChar w:fldCharType="separate"/>
        </w:r>
        <w:r w:rsidRPr="00612DDC">
          <w:rPr>
            <w:rStyle w:val="Hypertextovodkaz"/>
            <w:noProof/>
          </w:rPr>
          <w:t>Na Tabulku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_Toc121726141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8" w:author="m_chyla" w:date="2022-12-12T08:37:00Z">
        <w:r w:rsidR="00285D58">
          <w:rPr>
            <w:noProof/>
            <w:webHidden/>
          </w:rPr>
          <w:t>8</w:t>
        </w:r>
      </w:ins>
      <w:ins w:id="89" w:author="m_chyla" w:date="2022-12-12T08:28:00Z">
        <w:r>
          <w:rPr>
            <w:noProof/>
            <w:webHidden/>
          </w:rPr>
          <w:fldChar w:fldCharType="end"/>
        </w:r>
        <w:r w:rsidRPr="00612DDC">
          <w:rPr>
            <w:rStyle w:val="Hypertextovodkaz"/>
            <w:noProof/>
          </w:rPr>
          <w:fldChar w:fldCharType="end"/>
        </w:r>
      </w:ins>
    </w:p>
    <w:p w:rsidR="008E443F" w:rsidRDefault="008E443F">
      <w:pPr>
        <w:pStyle w:val="Obsah2"/>
        <w:tabs>
          <w:tab w:val="right" w:leader="dot" w:pos="9062"/>
        </w:tabs>
        <w:rPr>
          <w:ins w:id="90" w:author="m_chyla" w:date="2022-12-12T08:28:00Z"/>
          <w:rFonts w:asciiTheme="minorHAnsi" w:eastAsiaTheme="minorEastAsia" w:hAnsiTheme="minorHAnsi"/>
          <w:noProof/>
          <w:sz w:val="22"/>
          <w:lang w:eastAsia="cs-CZ"/>
        </w:rPr>
      </w:pPr>
      <w:ins w:id="91" w:author="m_chyla" w:date="2022-12-12T08:28:00Z">
        <w:r w:rsidRPr="00612DDC">
          <w:rPr>
            <w:rStyle w:val="Hypertextovodkaz"/>
            <w:noProof/>
          </w:rPr>
          <w:fldChar w:fldCharType="begin"/>
        </w:r>
        <w:r w:rsidRPr="00612DDC">
          <w:rPr>
            <w:rStyle w:val="Hypertextovodkaz"/>
            <w:noProof/>
          </w:rPr>
          <w:instrText xml:space="preserve"> </w:instrText>
        </w:r>
        <w:r>
          <w:rPr>
            <w:noProof/>
          </w:rPr>
          <w:instrText>HYPERLINK \l "_Toc121726142"</w:instrText>
        </w:r>
        <w:r w:rsidRPr="00612DDC">
          <w:rPr>
            <w:rStyle w:val="Hypertextovodkaz"/>
            <w:noProof/>
          </w:rPr>
          <w:instrText xml:space="preserve"> </w:instrText>
        </w:r>
        <w:r w:rsidRPr="00612DDC">
          <w:rPr>
            <w:rStyle w:val="Hypertextovodkaz"/>
            <w:noProof/>
          </w:rPr>
        </w:r>
        <w:r w:rsidRPr="00612DDC">
          <w:rPr>
            <w:rStyle w:val="Hypertextovodkaz"/>
            <w:noProof/>
          </w:rPr>
          <w:fldChar w:fldCharType="separate"/>
        </w:r>
        <w:r w:rsidRPr="00612DDC">
          <w:rPr>
            <w:rStyle w:val="Hypertextovodkaz"/>
            <w:noProof/>
          </w:rPr>
          <w:t>Na schéma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_Toc121726142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2" w:author="m_chyla" w:date="2022-12-12T08:37:00Z">
        <w:r w:rsidR="00285D58">
          <w:rPr>
            <w:noProof/>
            <w:webHidden/>
          </w:rPr>
          <w:t>8</w:t>
        </w:r>
      </w:ins>
      <w:ins w:id="93" w:author="m_chyla" w:date="2022-12-12T08:28:00Z">
        <w:r>
          <w:rPr>
            <w:noProof/>
            <w:webHidden/>
          </w:rPr>
          <w:fldChar w:fldCharType="end"/>
        </w:r>
        <w:r w:rsidRPr="00612DDC">
          <w:rPr>
            <w:rStyle w:val="Hypertextovodkaz"/>
            <w:noProof/>
          </w:rPr>
          <w:fldChar w:fldCharType="end"/>
        </w:r>
      </w:ins>
    </w:p>
    <w:p w:rsidR="008E443F" w:rsidRDefault="008E443F">
      <w:pPr>
        <w:pStyle w:val="Obsah2"/>
        <w:tabs>
          <w:tab w:val="right" w:leader="dot" w:pos="9062"/>
        </w:tabs>
        <w:rPr>
          <w:ins w:id="94" w:author="m_chyla" w:date="2022-12-12T08:28:00Z"/>
          <w:rFonts w:asciiTheme="minorHAnsi" w:eastAsiaTheme="minorEastAsia" w:hAnsiTheme="minorHAnsi"/>
          <w:noProof/>
          <w:sz w:val="22"/>
          <w:lang w:eastAsia="cs-CZ"/>
        </w:rPr>
      </w:pPr>
      <w:ins w:id="95" w:author="m_chyla" w:date="2022-12-12T08:28:00Z">
        <w:r w:rsidRPr="00612DDC">
          <w:rPr>
            <w:rStyle w:val="Hypertextovodkaz"/>
            <w:noProof/>
          </w:rPr>
          <w:fldChar w:fldCharType="begin"/>
        </w:r>
        <w:r w:rsidRPr="00612DDC">
          <w:rPr>
            <w:rStyle w:val="Hypertextovodkaz"/>
            <w:noProof/>
          </w:rPr>
          <w:instrText xml:space="preserve"> </w:instrText>
        </w:r>
        <w:r>
          <w:rPr>
            <w:noProof/>
          </w:rPr>
          <w:instrText>HYPERLINK \l "_Toc121726143"</w:instrText>
        </w:r>
        <w:r w:rsidRPr="00612DDC">
          <w:rPr>
            <w:rStyle w:val="Hypertextovodkaz"/>
            <w:noProof/>
          </w:rPr>
          <w:instrText xml:space="preserve"> </w:instrText>
        </w:r>
        <w:r w:rsidRPr="00612DDC">
          <w:rPr>
            <w:rStyle w:val="Hypertextovodkaz"/>
            <w:noProof/>
          </w:rPr>
        </w:r>
        <w:r w:rsidRPr="00612DDC">
          <w:rPr>
            <w:rStyle w:val="Hypertextovodkaz"/>
            <w:noProof/>
          </w:rPr>
          <w:fldChar w:fldCharType="separate"/>
        </w:r>
        <w:r w:rsidRPr="00612DDC">
          <w:rPr>
            <w:rStyle w:val="Hypertextovodkaz"/>
            <w:noProof/>
          </w:rPr>
          <w:t>Na 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_Toc121726143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6" w:author="m_chyla" w:date="2022-12-12T08:37:00Z">
        <w:r w:rsidR="00285D58">
          <w:rPr>
            <w:noProof/>
            <w:webHidden/>
          </w:rPr>
          <w:t>8</w:t>
        </w:r>
      </w:ins>
      <w:ins w:id="97" w:author="m_chyla" w:date="2022-12-12T08:28:00Z">
        <w:r>
          <w:rPr>
            <w:noProof/>
            <w:webHidden/>
          </w:rPr>
          <w:fldChar w:fldCharType="end"/>
        </w:r>
        <w:r w:rsidRPr="00612DDC">
          <w:rPr>
            <w:rStyle w:val="Hypertextovodkaz"/>
            <w:noProof/>
          </w:rPr>
          <w:fldChar w:fldCharType="end"/>
        </w:r>
      </w:ins>
    </w:p>
    <w:p w:rsidR="008E443F" w:rsidRDefault="008E443F">
      <w:pPr>
        <w:pStyle w:val="Obsah2"/>
        <w:tabs>
          <w:tab w:val="right" w:leader="dot" w:pos="9062"/>
        </w:tabs>
        <w:rPr>
          <w:ins w:id="98" w:author="m_chyla" w:date="2022-12-12T08:28:00Z"/>
          <w:rFonts w:asciiTheme="minorHAnsi" w:eastAsiaTheme="minorEastAsia" w:hAnsiTheme="minorHAnsi"/>
          <w:noProof/>
          <w:sz w:val="22"/>
          <w:lang w:eastAsia="cs-CZ"/>
        </w:rPr>
      </w:pPr>
      <w:ins w:id="99" w:author="m_chyla" w:date="2022-12-12T08:28:00Z">
        <w:r w:rsidRPr="00612DDC">
          <w:rPr>
            <w:rStyle w:val="Hypertextovodkaz"/>
            <w:noProof/>
          </w:rPr>
          <w:fldChar w:fldCharType="begin"/>
        </w:r>
        <w:r w:rsidRPr="00612DDC">
          <w:rPr>
            <w:rStyle w:val="Hypertextovodkaz"/>
            <w:noProof/>
          </w:rPr>
          <w:instrText xml:space="preserve"> </w:instrText>
        </w:r>
        <w:r>
          <w:rPr>
            <w:noProof/>
          </w:rPr>
          <w:instrText>HYPERLINK \l "_Toc121726144"</w:instrText>
        </w:r>
        <w:r w:rsidRPr="00612DDC">
          <w:rPr>
            <w:rStyle w:val="Hypertextovodkaz"/>
            <w:noProof/>
          </w:rPr>
          <w:instrText xml:space="preserve"> </w:instrText>
        </w:r>
        <w:r w:rsidRPr="00612DDC">
          <w:rPr>
            <w:rStyle w:val="Hypertextovodkaz"/>
            <w:noProof/>
          </w:rPr>
        </w:r>
        <w:r w:rsidRPr="00612DDC">
          <w:rPr>
            <w:rStyle w:val="Hypertextovodkaz"/>
            <w:noProof/>
          </w:rPr>
          <w:fldChar w:fldCharType="separate"/>
        </w:r>
        <w:r w:rsidRPr="00612DDC">
          <w:rPr>
            <w:rStyle w:val="Hypertextovodkaz"/>
            <w:noProof/>
          </w:rPr>
          <w:t>Na poznámku pod čarou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_Toc121726144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0" w:author="m_chyla" w:date="2022-12-12T08:37:00Z">
        <w:r w:rsidR="00285D58">
          <w:rPr>
            <w:noProof/>
            <w:webHidden/>
          </w:rPr>
          <w:t>8</w:t>
        </w:r>
      </w:ins>
      <w:ins w:id="101" w:author="m_chyla" w:date="2022-12-12T08:28:00Z">
        <w:r>
          <w:rPr>
            <w:noProof/>
            <w:webHidden/>
          </w:rPr>
          <w:fldChar w:fldCharType="end"/>
        </w:r>
        <w:r w:rsidRPr="00612DDC">
          <w:rPr>
            <w:rStyle w:val="Hypertextovodkaz"/>
            <w:noProof/>
          </w:rPr>
          <w:fldChar w:fldCharType="end"/>
        </w:r>
      </w:ins>
    </w:p>
    <w:p w:rsidR="008E443F" w:rsidRDefault="008E443F">
      <w:pPr>
        <w:pStyle w:val="Obsah1"/>
        <w:tabs>
          <w:tab w:val="right" w:leader="dot" w:pos="9062"/>
        </w:tabs>
        <w:rPr>
          <w:ins w:id="102" w:author="m_chyla" w:date="2022-12-12T08:28:00Z"/>
          <w:rFonts w:asciiTheme="minorHAnsi" w:eastAsiaTheme="minorEastAsia" w:hAnsiTheme="minorHAnsi"/>
          <w:b w:val="0"/>
          <w:noProof/>
          <w:sz w:val="22"/>
          <w:lang w:eastAsia="cs-CZ"/>
        </w:rPr>
      </w:pPr>
      <w:ins w:id="103" w:author="m_chyla" w:date="2022-12-12T08:28:00Z">
        <w:r w:rsidRPr="00612DDC">
          <w:rPr>
            <w:rStyle w:val="Hypertextovodkaz"/>
            <w:noProof/>
          </w:rPr>
          <w:fldChar w:fldCharType="begin"/>
        </w:r>
        <w:r w:rsidRPr="00612DDC">
          <w:rPr>
            <w:rStyle w:val="Hypertextovodkaz"/>
            <w:noProof/>
          </w:rPr>
          <w:instrText xml:space="preserve"> </w:instrText>
        </w:r>
        <w:r>
          <w:rPr>
            <w:noProof/>
          </w:rPr>
          <w:instrText>HYPERLINK \l "_Toc121726145"</w:instrText>
        </w:r>
        <w:r w:rsidRPr="00612DDC">
          <w:rPr>
            <w:rStyle w:val="Hypertextovodkaz"/>
            <w:noProof/>
          </w:rPr>
          <w:instrText xml:space="preserve"> </w:instrText>
        </w:r>
        <w:r w:rsidRPr="00612DDC">
          <w:rPr>
            <w:rStyle w:val="Hypertextovodkaz"/>
            <w:noProof/>
          </w:rPr>
        </w:r>
        <w:r w:rsidRPr="00612DDC">
          <w:rPr>
            <w:rStyle w:val="Hypertextovodkaz"/>
            <w:noProof/>
          </w:rPr>
          <w:fldChar w:fldCharType="separate"/>
        </w:r>
        <w:r w:rsidRPr="00612DDC">
          <w:rPr>
            <w:rStyle w:val="Hypertextovodkaz"/>
            <w:noProof/>
          </w:rPr>
          <w:t>Rejstřík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_Toc121726145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4" w:author="m_chyla" w:date="2022-12-12T08:37:00Z">
        <w:r w:rsidR="00285D58">
          <w:rPr>
            <w:noProof/>
            <w:webHidden/>
          </w:rPr>
          <w:t>9</w:t>
        </w:r>
      </w:ins>
      <w:ins w:id="105" w:author="m_chyla" w:date="2022-12-12T08:28:00Z">
        <w:r>
          <w:rPr>
            <w:noProof/>
            <w:webHidden/>
          </w:rPr>
          <w:fldChar w:fldCharType="end"/>
        </w:r>
        <w:r w:rsidRPr="00612DDC">
          <w:rPr>
            <w:rStyle w:val="Hypertextovodkaz"/>
            <w:noProof/>
          </w:rPr>
          <w:fldChar w:fldCharType="end"/>
        </w:r>
      </w:ins>
    </w:p>
    <w:p w:rsidR="008E443F" w:rsidRDefault="008E443F">
      <w:pPr>
        <w:pStyle w:val="Obsah1"/>
        <w:tabs>
          <w:tab w:val="right" w:leader="dot" w:pos="9062"/>
        </w:tabs>
        <w:rPr>
          <w:ins w:id="106" w:author="m_chyla" w:date="2022-12-12T08:28:00Z"/>
          <w:rFonts w:asciiTheme="minorHAnsi" w:eastAsiaTheme="minorEastAsia" w:hAnsiTheme="minorHAnsi"/>
          <w:b w:val="0"/>
          <w:noProof/>
          <w:sz w:val="22"/>
          <w:lang w:eastAsia="cs-CZ"/>
        </w:rPr>
      </w:pPr>
      <w:ins w:id="107" w:author="m_chyla" w:date="2022-12-12T08:28:00Z">
        <w:r w:rsidRPr="00612DDC">
          <w:rPr>
            <w:rStyle w:val="Hypertextovodkaz"/>
            <w:noProof/>
          </w:rPr>
          <w:fldChar w:fldCharType="begin"/>
        </w:r>
        <w:r w:rsidRPr="00612DDC">
          <w:rPr>
            <w:rStyle w:val="Hypertextovodkaz"/>
            <w:noProof/>
          </w:rPr>
          <w:instrText xml:space="preserve"> </w:instrText>
        </w:r>
        <w:r>
          <w:rPr>
            <w:noProof/>
          </w:rPr>
          <w:instrText>HYPERLINK \l "_Toc121726146"</w:instrText>
        </w:r>
        <w:r w:rsidRPr="00612DDC">
          <w:rPr>
            <w:rStyle w:val="Hypertextovodkaz"/>
            <w:noProof/>
          </w:rPr>
          <w:instrText xml:space="preserve"> </w:instrText>
        </w:r>
        <w:r w:rsidRPr="00612DDC">
          <w:rPr>
            <w:rStyle w:val="Hypertextovodkaz"/>
            <w:noProof/>
          </w:rPr>
        </w:r>
        <w:r w:rsidRPr="00612DDC">
          <w:rPr>
            <w:rStyle w:val="Hypertextovodkaz"/>
            <w:noProof/>
          </w:rPr>
          <w:fldChar w:fldCharType="separate"/>
        </w:r>
        <w:r w:rsidRPr="00612DDC">
          <w:rPr>
            <w:rStyle w:val="Hypertextovodkaz"/>
            <w:noProof/>
          </w:rPr>
          <w:t>Seznam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_Toc121726146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8" w:author="m_chyla" w:date="2022-12-12T08:37:00Z">
        <w:r w:rsidR="00285D58">
          <w:rPr>
            <w:noProof/>
            <w:webHidden/>
          </w:rPr>
          <w:t>10</w:t>
        </w:r>
      </w:ins>
      <w:ins w:id="109" w:author="m_chyla" w:date="2022-12-12T08:28:00Z">
        <w:r>
          <w:rPr>
            <w:noProof/>
            <w:webHidden/>
          </w:rPr>
          <w:fldChar w:fldCharType="end"/>
        </w:r>
        <w:r w:rsidRPr="00612DDC">
          <w:rPr>
            <w:rStyle w:val="Hypertextovodkaz"/>
            <w:noProof/>
          </w:rPr>
          <w:fldChar w:fldCharType="end"/>
        </w:r>
      </w:ins>
    </w:p>
    <w:p w:rsidR="00EA459C" w:rsidDel="00F91981" w:rsidRDefault="00EA459C">
      <w:pPr>
        <w:pStyle w:val="Obsah1"/>
        <w:tabs>
          <w:tab w:val="right" w:leader="dot" w:pos="9062"/>
        </w:tabs>
        <w:rPr>
          <w:del w:id="110" w:author="m_chyla" w:date="2022-12-05T09:18:00Z"/>
          <w:rFonts w:asciiTheme="minorHAnsi" w:eastAsiaTheme="minorEastAsia" w:hAnsiTheme="minorHAnsi"/>
          <w:b w:val="0"/>
          <w:noProof/>
          <w:sz w:val="22"/>
          <w:lang w:eastAsia="cs-CZ"/>
        </w:rPr>
      </w:pPr>
      <w:del w:id="111" w:author="m_chyla" w:date="2022-12-05T09:18:00Z">
        <w:r w:rsidRPr="00F91981" w:rsidDel="00F91981">
          <w:rPr>
            <w:noProof/>
            <w:rPrChange w:id="112" w:author="m_chyla" w:date="2022-12-05T09:18:00Z">
              <w:rPr>
                <w:rStyle w:val="Hypertextovodkaz"/>
                <w:b w:val="0"/>
                <w:noProof/>
              </w:rPr>
            </w:rPrChange>
          </w:rPr>
          <w:delText>Obsah</w:delText>
        </w:r>
        <w:r w:rsidDel="00F91981">
          <w:rPr>
            <w:noProof/>
            <w:webHidden/>
          </w:rPr>
          <w:tab/>
        </w:r>
      </w:del>
      <w:del w:id="113" w:author="m_chyla" w:date="2022-12-05T08:39:00Z">
        <w:r w:rsidDel="00082569">
          <w:rPr>
            <w:noProof/>
            <w:webHidden/>
          </w:rPr>
          <w:delText>1</w:delText>
        </w:r>
      </w:del>
    </w:p>
    <w:p w:rsidR="00EA459C" w:rsidDel="00F91981" w:rsidRDefault="00EA459C">
      <w:pPr>
        <w:pStyle w:val="Obsah1"/>
        <w:tabs>
          <w:tab w:val="right" w:leader="dot" w:pos="9062"/>
        </w:tabs>
        <w:rPr>
          <w:del w:id="114" w:author="m_chyla" w:date="2022-12-05T09:18:00Z"/>
          <w:rFonts w:asciiTheme="minorHAnsi" w:eastAsiaTheme="minorEastAsia" w:hAnsiTheme="minorHAnsi"/>
          <w:b w:val="0"/>
          <w:noProof/>
          <w:sz w:val="22"/>
          <w:lang w:eastAsia="cs-CZ"/>
        </w:rPr>
      </w:pPr>
      <w:del w:id="115" w:author="m_chyla" w:date="2022-12-05T09:18:00Z">
        <w:r w:rsidRPr="00F91981" w:rsidDel="00F91981">
          <w:rPr>
            <w:noProof/>
            <w:rPrChange w:id="116" w:author="m_chyla" w:date="2022-12-05T09:18:00Z">
              <w:rPr>
                <w:rStyle w:val="Hypertextovodkaz"/>
                <w:b w:val="0"/>
                <w:noProof/>
              </w:rPr>
            </w:rPrChange>
          </w:rPr>
          <w:delText>Úvod</w:delText>
        </w:r>
        <w:r w:rsidDel="00F91981">
          <w:rPr>
            <w:noProof/>
            <w:webHidden/>
          </w:rPr>
          <w:tab/>
        </w:r>
      </w:del>
      <w:del w:id="117" w:author="m_chyla" w:date="2022-12-05T08:39:00Z">
        <w:r w:rsidDel="00082569">
          <w:rPr>
            <w:noProof/>
            <w:webHidden/>
          </w:rPr>
          <w:delText>2</w:delText>
        </w:r>
      </w:del>
    </w:p>
    <w:p w:rsidR="00EA459C" w:rsidDel="00F91981" w:rsidRDefault="00EA459C">
      <w:pPr>
        <w:pStyle w:val="Obsah1"/>
        <w:tabs>
          <w:tab w:val="right" w:leader="dot" w:pos="9062"/>
        </w:tabs>
        <w:rPr>
          <w:del w:id="118" w:author="m_chyla" w:date="2022-12-05T09:18:00Z"/>
          <w:rFonts w:asciiTheme="minorHAnsi" w:eastAsiaTheme="minorEastAsia" w:hAnsiTheme="minorHAnsi"/>
          <w:b w:val="0"/>
          <w:noProof/>
          <w:sz w:val="22"/>
          <w:lang w:eastAsia="cs-CZ"/>
        </w:rPr>
      </w:pPr>
      <w:del w:id="119" w:author="m_chyla" w:date="2022-12-05T09:18:00Z">
        <w:r w:rsidRPr="00F91981" w:rsidDel="00F91981">
          <w:rPr>
            <w:noProof/>
            <w:rPrChange w:id="120" w:author="m_chyla" w:date="2022-12-05T09:18:00Z">
              <w:rPr>
                <w:rStyle w:val="Hypertextovodkaz"/>
                <w:b w:val="0"/>
                <w:noProof/>
              </w:rPr>
            </w:rPrChange>
          </w:rPr>
          <w:delText>Informační proces</w:delText>
        </w:r>
        <w:r w:rsidDel="00F91981">
          <w:rPr>
            <w:noProof/>
            <w:webHidden/>
          </w:rPr>
          <w:tab/>
        </w:r>
      </w:del>
      <w:del w:id="121" w:author="m_chyla" w:date="2022-12-05T08:39:00Z">
        <w:r w:rsidDel="00082569">
          <w:rPr>
            <w:noProof/>
            <w:webHidden/>
          </w:rPr>
          <w:delText>3</w:delText>
        </w:r>
      </w:del>
    </w:p>
    <w:p w:rsidR="00EA459C" w:rsidDel="00F91981" w:rsidRDefault="00EA459C">
      <w:pPr>
        <w:pStyle w:val="Obsah1"/>
        <w:tabs>
          <w:tab w:val="right" w:leader="dot" w:pos="9062"/>
        </w:tabs>
        <w:rPr>
          <w:del w:id="122" w:author="m_chyla" w:date="2022-12-05T09:18:00Z"/>
          <w:rFonts w:asciiTheme="minorHAnsi" w:eastAsiaTheme="minorEastAsia" w:hAnsiTheme="minorHAnsi"/>
          <w:b w:val="0"/>
          <w:noProof/>
          <w:sz w:val="22"/>
          <w:lang w:eastAsia="cs-CZ"/>
        </w:rPr>
      </w:pPr>
      <w:del w:id="123" w:author="m_chyla" w:date="2022-12-05T09:18:00Z">
        <w:r w:rsidRPr="00F91981" w:rsidDel="00F91981">
          <w:rPr>
            <w:noProof/>
            <w:rPrChange w:id="124" w:author="m_chyla" w:date="2022-12-05T09:18:00Z">
              <w:rPr>
                <w:rStyle w:val="Hypertextovodkaz"/>
                <w:b w:val="0"/>
                <w:noProof/>
              </w:rPr>
            </w:rPrChange>
          </w:rPr>
          <w:delText>Spuštění počítače</w:delText>
        </w:r>
        <w:r w:rsidDel="00F91981">
          <w:rPr>
            <w:noProof/>
            <w:webHidden/>
          </w:rPr>
          <w:tab/>
        </w:r>
      </w:del>
      <w:del w:id="125" w:author="m_chyla" w:date="2022-12-05T08:39:00Z">
        <w:r w:rsidDel="00082569">
          <w:rPr>
            <w:noProof/>
            <w:webHidden/>
          </w:rPr>
          <w:delText>4</w:delText>
        </w:r>
      </w:del>
    </w:p>
    <w:p w:rsidR="00EA459C" w:rsidDel="00F91981" w:rsidRDefault="00EA459C">
      <w:pPr>
        <w:pStyle w:val="Obsah1"/>
        <w:tabs>
          <w:tab w:val="right" w:leader="dot" w:pos="9062"/>
        </w:tabs>
        <w:rPr>
          <w:del w:id="126" w:author="m_chyla" w:date="2022-12-05T09:18:00Z"/>
          <w:rFonts w:asciiTheme="minorHAnsi" w:eastAsiaTheme="minorEastAsia" w:hAnsiTheme="minorHAnsi"/>
          <w:b w:val="0"/>
          <w:noProof/>
          <w:sz w:val="22"/>
          <w:lang w:eastAsia="cs-CZ"/>
        </w:rPr>
      </w:pPr>
      <w:del w:id="127" w:author="m_chyla" w:date="2022-12-05T09:18:00Z">
        <w:r w:rsidRPr="00F91981" w:rsidDel="00F91981">
          <w:rPr>
            <w:noProof/>
            <w:rPrChange w:id="128" w:author="m_chyla" w:date="2022-12-05T09:18:00Z">
              <w:rPr>
                <w:rStyle w:val="Hypertextovodkaz"/>
                <w:b w:val="0"/>
                <w:noProof/>
              </w:rPr>
            </w:rPrChange>
          </w:rPr>
          <w:delText>Základní jednotky používané ve výpočetní technice</w:delText>
        </w:r>
        <w:r w:rsidDel="00F91981">
          <w:rPr>
            <w:noProof/>
            <w:webHidden/>
          </w:rPr>
          <w:tab/>
        </w:r>
      </w:del>
      <w:del w:id="129" w:author="m_chyla" w:date="2022-12-05T08:39:00Z">
        <w:r w:rsidDel="00082569">
          <w:rPr>
            <w:noProof/>
            <w:webHidden/>
          </w:rPr>
          <w:delText>5</w:delText>
        </w:r>
      </w:del>
    </w:p>
    <w:p w:rsidR="00EA459C" w:rsidDel="00F91981" w:rsidRDefault="00EA459C">
      <w:pPr>
        <w:pStyle w:val="Obsah1"/>
        <w:tabs>
          <w:tab w:val="right" w:leader="dot" w:pos="9062"/>
        </w:tabs>
        <w:rPr>
          <w:del w:id="130" w:author="m_chyla" w:date="2022-12-05T09:18:00Z"/>
          <w:rFonts w:asciiTheme="minorHAnsi" w:eastAsiaTheme="minorEastAsia" w:hAnsiTheme="minorHAnsi"/>
          <w:b w:val="0"/>
          <w:noProof/>
          <w:sz w:val="22"/>
          <w:lang w:eastAsia="cs-CZ"/>
        </w:rPr>
      </w:pPr>
      <w:del w:id="131" w:author="m_chyla" w:date="2022-12-05T09:18:00Z">
        <w:r w:rsidRPr="00F91981" w:rsidDel="00F91981">
          <w:rPr>
            <w:noProof/>
            <w:rPrChange w:id="132" w:author="m_chyla" w:date="2022-12-05T09:18:00Z">
              <w:rPr>
                <w:rStyle w:val="Hypertextovodkaz"/>
                <w:b w:val="0"/>
                <w:noProof/>
              </w:rPr>
            </w:rPrChange>
          </w:rPr>
          <w:delText>Základní pojmy</w:delText>
        </w:r>
        <w:r w:rsidDel="00F91981">
          <w:rPr>
            <w:noProof/>
            <w:webHidden/>
          </w:rPr>
          <w:tab/>
        </w:r>
      </w:del>
      <w:del w:id="133" w:author="m_chyla" w:date="2022-12-05T08:39:00Z">
        <w:r w:rsidDel="00082569">
          <w:rPr>
            <w:noProof/>
            <w:webHidden/>
          </w:rPr>
          <w:delText>6</w:delText>
        </w:r>
      </w:del>
    </w:p>
    <w:p w:rsidR="00EA459C" w:rsidDel="00F91981" w:rsidRDefault="00EA459C">
      <w:pPr>
        <w:pStyle w:val="Obsah1"/>
        <w:tabs>
          <w:tab w:val="right" w:leader="dot" w:pos="9062"/>
        </w:tabs>
        <w:rPr>
          <w:del w:id="134" w:author="m_chyla" w:date="2022-12-05T09:18:00Z"/>
          <w:rFonts w:asciiTheme="minorHAnsi" w:eastAsiaTheme="minorEastAsia" w:hAnsiTheme="minorHAnsi"/>
          <w:b w:val="0"/>
          <w:noProof/>
          <w:sz w:val="22"/>
          <w:lang w:eastAsia="cs-CZ"/>
        </w:rPr>
      </w:pPr>
      <w:del w:id="135" w:author="m_chyla" w:date="2022-12-05T09:18:00Z">
        <w:r w:rsidRPr="00F91981" w:rsidDel="00F91981">
          <w:rPr>
            <w:noProof/>
            <w:rPrChange w:id="136" w:author="m_chyla" w:date="2022-12-05T09:18:00Z">
              <w:rPr>
                <w:rStyle w:val="Hypertextovodkaz"/>
                <w:b w:val="0"/>
                <w:noProof/>
              </w:rPr>
            </w:rPrChange>
          </w:rPr>
          <w:delText>Hardwarová konfigurace počítače</w:delText>
        </w:r>
        <w:r w:rsidDel="00F91981">
          <w:rPr>
            <w:noProof/>
            <w:webHidden/>
          </w:rPr>
          <w:tab/>
        </w:r>
      </w:del>
      <w:del w:id="137" w:author="m_chyla" w:date="2022-12-05T08:39:00Z">
        <w:r w:rsidDel="00082569">
          <w:rPr>
            <w:noProof/>
            <w:webHidden/>
          </w:rPr>
          <w:delText>7</w:delText>
        </w:r>
      </w:del>
    </w:p>
    <w:p w:rsidR="00EA459C" w:rsidDel="00F91981" w:rsidRDefault="00EA459C">
      <w:pPr>
        <w:pStyle w:val="Obsah2"/>
        <w:tabs>
          <w:tab w:val="right" w:leader="dot" w:pos="9062"/>
        </w:tabs>
        <w:rPr>
          <w:del w:id="138" w:author="m_chyla" w:date="2022-12-05T09:18:00Z"/>
          <w:rFonts w:asciiTheme="minorHAnsi" w:eastAsiaTheme="minorEastAsia" w:hAnsiTheme="minorHAnsi"/>
          <w:noProof/>
          <w:sz w:val="22"/>
          <w:lang w:eastAsia="cs-CZ"/>
        </w:rPr>
      </w:pPr>
      <w:del w:id="139" w:author="m_chyla" w:date="2022-12-05T09:18:00Z">
        <w:r w:rsidRPr="00F91981" w:rsidDel="00F91981">
          <w:rPr>
            <w:noProof/>
            <w:rPrChange w:id="140" w:author="m_chyla" w:date="2022-12-05T09:18:00Z">
              <w:rPr>
                <w:rStyle w:val="Hypertextovodkaz"/>
                <w:noProof/>
              </w:rPr>
            </w:rPrChange>
          </w:rPr>
          <w:delText>Skříň počítače</w:delText>
        </w:r>
        <w:r w:rsidDel="00F91981">
          <w:rPr>
            <w:noProof/>
            <w:webHidden/>
          </w:rPr>
          <w:tab/>
        </w:r>
      </w:del>
      <w:del w:id="141" w:author="m_chyla" w:date="2022-12-05T08:39:00Z">
        <w:r w:rsidDel="00082569">
          <w:rPr>
            <w:noProof/>
            <w:webHidden/>
          </w:rPr>
          <w:delText>7</w:delText>
        </w:r>
      </w:del>
    </w:p>
    <w:p w:rsidR="00EA459C" w:rsidDel="00F91981" w:rsidRDefault="00EA459C">
      <w:pPr>
        <w:pStyle w:val="Obsah2"/>
        <w:tabs>
          <w:tab w:val="right" w:leader="dot" w:pos="9062"/>
        </w:tabs>
        <w:rPr>
          <w:del w:id="142" w:author="m_chyla" w:date="2022-12-05T09:18:00Z"/>
          <w:rFonts w:asciiTheme="minorHAnsi" w:eastAsiaTheme="minorEastAsia" w:hAnsiTheme="minorHAnsi"/>
          <w:noProof/>
          <w:sz w:val="22"/>
          <w:lang w:eastAsia="cs-CZ"/>
        </w:rPr>
      </w:pPr>
      <w:del w:id="143" w:author="m_chyla" w:date="2022-12-05T09:18:00Z">
        <w:r w:rsidRPr="00F91981" w:rsidDel="00F91981">
          <w:rPr>
            <w:noProof/>
            <w:rPrChange w:id="144" w:author="m_chyla" w:date="2022-12-05T09:18:00Z">
              <w:rPr>
                <w:rStyle w:val="Hypertextovodkaz"/>
                <w:noProof/>
              </w:rPr>
            </w:rPrChange>
          </w:rPr>
          <w:delText>Periferní zařízení</w:delText>
        </w:r>
        <w:r w:rsidDel="00F91981">
          <w:rPr>
            <w:noProof/>
            <w:webHidden/>
          </w:rPr>
          <w:tab/>
        </w:r>
      </w:del>
      <w:del w:id="145" w:author="m_chyla" w:date="2022-12-05T08:39:00Z">
        <w:r w:rsidDel="00082569">
          <w:rPr>
            <w:noProof/>
            <w:webHidden/>
          </w:rPr>
          <w:delText>8</w:delText>
        </w:r>
      </w:del>
    </w:p>
    <w:p w:rsidR="00EA459C" w:rsidDel="00F91981" w:rsidRDefault="00EA459C">
      <w:pPr>
        <w:pStyle w:val="Obsah1"/>
        <w:tabs>
          <w:tab w:val="right" w:leader="dot" w:pos="9062"/>
        </w:tabs>
        <w:rPr>
          <w:del w:id="146" w:author="m_chyla" w:date="2022-12-05T09:18:00Z"/>
          <w:rFonts w:asciiTheme="minorHAnsi" w:eastAsiaTheme="minorEastAsia" w:hAnsiTheme="minorHAnsi"/>
          <w:b w:val="0"/>
          <w:noProof/>
          <w:sz w:val="22"/>
          <w:lang w:eastAsia="cs-CZ"/>
        </w:rPr>
      </w:pPr>
      <w:del w:id="147" w:author="m_chyla" w:date="2022-12-05T09:18:00Z">
        <w:r w:rsidRPr="00F91981" w:rsidDel="00F91981">
          <w:rPr>
            <w:noProof/>
            <w:rPrChange w:id="148" w:author="m_chyla" w:date="2022-12-05T09:18:00Z">
              <w:rPr>
                <w:rStyle w:val="Hypertextovodkaz"/>
                <w:b w:val="0"/>
                <w:noProof/>
              </w:rPr>
            </w:rPrChange>
          </w:rPr>
          <w:delText>Seznam obrázků</w:delText>
        </w:r>
        <w:r w:rsidDel="00F91981">
          <w:rPr>
            <w:noProof/>
            <w:webHidden/>
          </w:rPr>
          <w:tab/>
        </w:r>
      </w:del>
      <w:del w:id="149" w:author="m_chyla" w:date="2022-12-05T08:39:00Z">
        <w:r w:rsidDel="00082569">
          <w:rPr>
            <w:noProof/>
            <w:webHidden/>
          </w:rPr>
          <w:delText>9</w:delText>
        </w:r>
      </w:del>
    </w:p>
    <w:p w:rsidR="00EA459C" w:rsidDel="00F91981" w:rsidRDefault="00EA459C">
      <w:pPr>
        <w:pStyle w:val="Obsah1"/>
        <w:tabs>
          <w:tab w:val="right" w:leader="dot" w:pos="9062"/>
        </w:tabs>
        <w:rPr>
          <w:del w:id="150" w:author="m_chyla" w:date="2022-12-05T09:18:00Z"/>
          <w:rFonts w:asciiTheme="minorHAnsi" w:eastAsiaTheme="minorEastAsia" w:hAnsiTheme="minorHAnsi"/>
          <w:b w:val="0"/>
          <w:noProof/>
          <w:sz w:val="22"/>
          <w:lang w:eastAsia="cs-CZ"/>
        </w:rPr>
      </w:pPr>
      <w:del w:id="151" w:author="m_chyla" w:date="2022-12-05T09:18:00Z">
        <w:r w:rsidRPr="00F91981" w:rsidDel="00F91981">
          <w:rPr>
            <w:noProof/>
            <w:rPrChange w:id="152" w:author="m_chyla" w:date="2022-12-05T09:18:00Z">
              <w:rPr>
                <w:rStyle w:val="Hypertextovodkaz"/>
                <w:b w:val="0"/>
                <w:noProof/>
              </w:rPr>
            </w:rPrChange>
          </w:rPr>
          <w:delText>Seznam tabulek</w:delText>
        </w:r>
        <w:r w:rsidDel="00F91981">
          <w:rPr>
            <w:noProof/>
            <w:webHidden/>
          </w:rPr>
          <w:tab/>
        </w:r>
      </w:del>
      <w:del w:id="153" w:author="m_chyla" w:date="2022-12-05T08:39:00Z">
        <w:r w:rsidDel="00082569">
          <w:rPr>
            <w:noProof/>
            <w:webHidden/>
          </w:rPr>
          <w:delText>9</w:delText>
        </w:r>
      </w:del>
    </w:p>
    <w:p w:rsidR="00EA459C" w:rsidDel="00F91981" w:rsidRDefault="00EA459C">
      <w:pPr>
        <w:pStyle w:val="Obsah1"/>
        <w:tabs>
          <w:tab w:val="right" w:leader="dot" w:pos="9062"/>
        </w:tabs>
        <w:rPr>
          <w:del w:id="154" w:author="m_chyla" w:date="2022-12-05T09:18:00Z"/>
          <w:rFonts w:asciiTheme="minorHAnsi" w:eastAsiaTheme="minorEastAsia" w:hAnsiTheme="minorHAnsi"/>
          <w:b w:val="0"/>
          <w:noProof/>
          <w:sz w:val="22"/>
          <w:lang w:eastAsia="cs-CZ"/>
        </w:rPr>
      </w:pPr>
      <w:del w:id="155" w:author="m_chyla" w:date="2022-12-05T09:18:00Z">
        <w:r w:rsidRPr="00F91981" w:rsidDel="00F91981">
          <w:rPr>
            <w:noProof/>
            <w:rPrChange w:id="156" w:author="m_chyla" w:date="2022-12-05T09:18:00Z">
              <w:rPr>
                <w:rStyle w:val="Hypertextovodkaz"/>
                <w:b w:val="0"/>
                <w:noProof/>
              </w:rPr>
            </w:rPrChange>
          </w:rPr>
          <w:delText>Seznam schémat</w:delText>
        </w:r>
        <w:r w:rsidDel="00F91981">
          <w:rPr>
            <w:noProof/>
            <w:webHidden/>
          </w:rPr>
          <w:tab/>
        </w:r>
      </w:del>
      <w:del w:id="157" w:author="m_chyla" w:date="2022-12-05T08:39:00Z">
        <w:r w:rsidDel="00082569">
          <w:rPr>
            <w:noProof/>
            <w:webHidden/>
          </w:rPr>
          <w:delText>9</w:delText>
        </w:r>
      </w:del>
    </w:p>
    <w:p w:rsidR="00EA459C" w:rsidDel="00F91981" w:rsidRDefault="00EA459C">
      <w:pPr>
        <w:pStyle w:val="Obsah1"/>
        <w:tabs>
          <w:tab w:val="right" w:leader="dot" w:pos="9062"/>
        </w:tabs>
        <w:rPr>
          <w:del w:id="158" w:author="m_chyla" w:date="2022-12-05T09:18:00Z"/>
          <w:rFonts w:asciiTheme="minorHAnsi" w:eastAsiaTheme="minorEastAsia" w:hAnsiTheme="minorHAnsi"/>
          <w:b w:val="0"/>
          <w:noProof/>
          <w:sz w:val="22"/>
          <w:lang w:eastAsia="cs-CZ"/>
        </w:rPr>
      </w:pPr>
      <w:del w:id="159" w:author="m_chyla" w:date="2022-12-05T09:18:00Z">
        <w:r w:rsidRPr="00F91981" w:rsidDel="00F91981">
          <w:rPr>
            <w:noProof/>
            <w:rPrChange w:id="160" w:author="m_chyla" w:date="2022-12-05T09:18:00Z">
              <w:rPr>
                <w:rStyle w:val="Hypertextovodkaz"/>
                <w:b w:val="0"/>
                <w:noProof/>
              </w:rPr>
            </w:rPrChange>
          </w:rPr>
          <w:delText>Křížové odkazy</w:delText>
        </w:r>
        <w:r w:rsidDel="00F91981">
          <w:rPr>
            <w:noProof/>
            <w:webHidden/>
          </w:rPr>
          <w:tab/>
        </w:r>
      </w:del>
      <w:del w:id="161" w:author="m_chyla" w:date="2022-12-05T08:39:00Z">
        <w:r w:rsidDel="00082569">
          <w:rPr>
            <w:noProof/>
            <w:webHidden/>
          </w:rPr>
          <w:delText>9</w:delText>
        </w:r>
      </w:del>
    </w:p>
    <w:p w:rsidR="00EA459C" w:rsidDel="00F91981" w:rsidRDefault="00EA459C">
      <w:pPr>
        <w:pStyle w:val="Obsah2"/>
        <w:tabs>
          <w:tab w:val="right" w:leader="dot" w:pos="9062"/>
        </w:tabs>
        <w:rPr>
          <w:del w:id="162" w:author="m_chyla" w:date="2022-12-05T09:18:00Z"/>
          <w:rFonts w:asciiTheme="minorHAnsi" w:eastAsiaTheme="minorEastAsia" w:hAnsiTheme="minorHAnsi"/>
          <w:noProof/>
          <w:sz w:val="22"/>
          <w:lang w:eastAsia="cs-CZ"/>
        </w:rPr>
      </w:pPr>
      <w:del w:id="163" w:author="m_chyla" w:date="2022-12-05T09:18:00Z">
        <w:r w:rsidRPr="00F91981" w:rsidDel="00F91981">
          <w:rPr>
            <w:noProof/>
            <w:rPrChange w:id="164" w:author="m_chyla" w:date="2022-12-05T09:18:00Z">
              <w:rPr>
                <w:rStyle w:val="Hypertextovodkaz"/>
                <w:noProof/>
              </w:rPr>
            </w:rPrChange>
          </w:rPr>
          <w:delText>Na obrázky</w:delText>
        </w:r>
        <w:r w:rsidDel="00F91981">
          <w:rPr>
            <w:noProof/>
            <w:webHidden/>
          </w:rPr>
          <w:tab/>
        </w:r>
      </w:del>
      <w:del w:id="165" w:author="m_chyla" w:date="2022-12-05T08:39:00Z">
        <w:r w:rsidDel="00082569">
          <w:rPr>
            <w:noProof/>
            <w:webHidden/>
          </w:rPr>
          <w:delText>9</w:delText>
        </w:r>
      </w:del>
    </w:p>
    <w:p w:rsidR="00EA459C" w:rsidDel="00F91981" w:rsidRDefault="00EA459C">
      <w:pPr>
        <w:pStyle w:val="Obsah2"/>
        <w:tabs>
          <w:tab w:val="right" w:leader="dot" w:pos="9062"/>
        </w:tabs>
        <w:rPr>
          <w:del w:id="166" w:author="m_chyla" w:date="2022-12-05T09:18:00Z"/>
          <w:rFonts w:asciiTheme="minorHAnsi" w:eastAsiaTheme="minorEastAsia" w:hAnsiTheme="minorHAnsi"/>
          <w:noProof/>
          <w:sz w:val="22"/>
          <w:lang w:eastAsia="cs-CZ"/>
        </w:rPr>
      </w:pPr>
      <w:del w:id="167" w:author="m_chyla" w:date="2022-12-05T09:18:00Z">
        <w:r w:rsidRPr="00F91981" w:rsidDel="00F91981">
          <w:rPr>
            <w:noProof/>
            <w:rPrChange w:id="168" w:author="m_chyla" w:date="2022-12-05T09:18:00Z">
              <w:rPr>
                <w:rStyle w:val="Hypertextovodkaz"/>
                <w:noProof/>
              </w:rPr>
            </w:rPrChange>
          </w:rPr>
          <w:delText>Na Tabulku</w:delText>
        </w:r>
        <w:r w:rsidDel="00F91981">
          <w:rPr>
            <w:noProof/>
            <w:webHidden/>
          </w:rPr>
          <w:tab/>
        </w:r>
      </w:del>
      <w:del w:id="169" w:author="m_chyla" w:date="2022-12-05T08:39:00Z">
        <w:r w:rsidDel="00082569">
          <w:rPr>
            <w:noProof/>
            <w:webHidden/>
          </w:rPr>
          <w:delText>9</w:delText>
        </w:r>
      </w:del>
    </w:p>
    <w:p w:rsidR="00EA459C" w:rsidDel="00F91981" w:rsidRDefault="00EA459C">
      <w:pPr>
        <w:pStyle w:val="Obsah2"/>
        <w:tabs>
          <w:tab w:val="right" w:leader="dot" w:pos="9062"/>
        </w:tabs>
        <w:rPr>
          <w:del w:id="170" w:author="m_chyla" w:date="2022-12-05T09:18:00Z"/>
          <w:rFonts w:asciiTheme="minorHAnsi" w:eastAsiaTheme="minorEastAsia" w:hAnsiTheme="minorHAnsi"/>
          <w:noProof/>
          <w:sz w:val="22"/>
          <w:lang w:eastAsia="cs-CZ"/>
        </w:rPr>
      </w:pPr>
      <w:del w:id="171" w:author="m_chyla" w:date="2022-12-05T09:18:00Z">
        <w:r w:rsidRPr="00F91981" w:rsidDel="00F91981">
          <w:rPr>
            <w:noProof/>
            <w:rPrChange w:id="172" w:author="m_chyla" w:date="2022-12-05T09:18:00Z">
              <w:rPr>
                <w:rStyle w:val="Hypertextovodkaz"/>
                <w:noProof/>
              </w:rPr>
            </w:rPrChange>
          </w:rPr>
          <w:delText>Na schéma</w:delText>
        </w:r>
        <w:r w:rsidDel="00F91981">
          <w:rPr>
            <w:noProof/>
            <w:webHidden/>
          </w:rPr>
          <w:tab/>
        </w:r>
      </w:del>
      <w:del w:id="173" w:author="m_chyla" w:date="2022-12-05T08:39:00Z">
        <w:r w:rsidDel="00082569">
          <w:rPr>
            <w:noProof/>
            <w:webHidden/>
          </w:rPr>
          <w:delText>9</w:delText>
        </w:r>
      </w:del>
    </w:p>
    <w:p w:rsidR="00EA459C" w:rsidDel="00F91981" w:rsidRDefault="00EA459C">
      <w:pPr>
        <w:pStyle w:val="Obsah2"/>
        <w:tabs>
          <w:tab w:val="right" w:leader="dot" w:pos="9062"/>
        </w:tabs>
        <w:rPr>
          <w:del w:id="174" w:author="m_chyla" w:date="2022-12-05T09:18:00Z"/>
          <w:rFonts w:asciiTheme="minorHAnsi" w:eastAsiaTheme="minorEastAsia" w:hAnsiTheme="minorHAnsi"/>
          <w:noProof/>
          <w:sz w:val="22"/>
          <w:lang w:eastAsia="cs-CZ"/>
        </w:rPr>
      </w:pPr>
      <w:del w:id="175" w:author="m_chyla" w:date="2022-12-05T09:18:00Z">
        <w:r w:rsidRPr="00F91981" w:rsidDel="00F91981">
          <w:rPr>
            <w:noProof/>
            <w:rPrChange w:id="176" w:author="m_chyla" w:date="2022-12-05T09:18:00Z">
              <w:rPr>
                <w:rStyle w:val="Hypertextovodkaz"/>
                <w:noProof/>
              </w:rPr>
            </w:rPrChange>
          </w:rPr>
          <w:delText>Na text</w:delText>
        </w:r>
        <w:r w:rsidDel="00F91981">
          <w:rPr>
            <w:noProof/>
            <w:webHidden/>
          </w:rPr>
          <w:tab/>
        </w:r>
      </w:del>
      <w:del w:id="177" w:author="m_chyla" w:date="2022-12-05T08:39:00Z">
        <w:r w:rsidDel="00082569">
          <w:rPr>
            <w:noProof/>
            <w:webHidden/>
          </w:rPr>
          <w:delText>9</w:delText>
        </w:r>
      </w:del>
    </w:p>
    <w:p w:rsidR="00D15B1E" w:rsidRDefault="00D15B1E" w:rsidP="000D450D">
      <w:r>
        <w:lastRenderedPageBreak/>
        <w:fldChar w:fldCharType="end"/>
      </w:r>
    </w:p>
    <w:p w:rsidR="00D15B1E" w:rsidRDefault="00D15B1E" w:rsidP="000D450D"/>
    <w:p w:rsidR="0077749A" w:rsidRDefault="0077749A" w:rsidP="000D450D">
      <w:pPr>
        <w:sectPr w:rsidR="0077749A" w:rsidSect="005B29DD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  <w:sectPrChange w:id="185" w:author="m_chyla" w:date="2022-12-05T08:38:00Z">
            <w:sectPr w:rsidR="0077749A" w:rsidSect="005B29DD">
              <w:pgMar w:top="1417" w:right="1417" w:bottom="1417" w:left="1417" w:header="708" w:footer="708" w:gutter="0"/>
              <w:titlePg w:val="0"/>
            </w:sectPr>
          </w:sectPrChange>
        </w:sectPr>
      </w:pPr>
    </w:p>
    <w:p w:rsidR="000D450D" w:rsidRDefault="000D450D" w:rsidP="00D15B1E">
      <w:pPr>
        <w:pStyle w:val="Nadpis1"/>
      </w:pPr>
      <w:bookmarkStart w:id="186" w:name="_Toc121726128"/>
      <w:r>
        <w:lastRenderedPageBreak/>
        <w:t>Úvod</w:t>
      </w:r>
      <w:bookmarkEnd w:id="186"/>
    </w:p>
    <w:p w:rsidR="000D450D" w:rsidRDefault="00162882" w:rsidP="000D450D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FC3D1B" wp14:editId="45C11D8F">
                <wp:simplePos x="0" y="0"/>
                <wp:positionH relativeFrom="column">
                  <wp:posOffset>635</wp:posOffset>
                </wp:positionH>
                <wp:positionV relativeFrom="paragraph">
                  <wp:posOffset>2142490</wp:posOffset>
                </wp:positionV>
                <wp:extent cx="311467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187" w:name="_Toc119307948"/>
                          <w:bookmarkStart w:id="188" w:name="_Ref119915567"/>
                          <w:p w:rsidR="008E443F" w:rsidRPr="00EB12B1" w:rsidRDefault="008E443F" w:rsidP="00162882">
                            <w:pPr>
                              <w:pStyle w:val="Titulek"/>
                              <w:rPr>
                                <w:b/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HYPERLINK  \l "Obrázky"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bookmarkStart w:id="189" w:name="_Ref120515895"/>
                            <w:r w:rsidRPr="00EB12B1">
                              <w:rPr>
                                <w:rStyle w:val="Hypertextovodkaz"/>
                                <w:b/>
                              </w:rPr>
                              <w:t xml:space="preserve">Obrázek </w:t>
                            </w:r>
                            <w:r w:rsidRPr="00EB12B1">
                              <w:rPr>
                                <w:rStyle w:val="Hypertextovodkaz"/>
                                <w:b/>
                              </w:rPr>
                              <w:fldChar w:fldCharType="begin"/>
                            </w:r>
                            <w:r w:rsidRPr="00EB12B1">
                              <w:rPr>
                                <w:rStyle w:val="Hypertextovodkaz"/>
                                <w:b/>
                              </w:rPr>
                              <w:instrText xml:space="preserve"> SEQ Obrázek \* ARABIC </w:instrText>
                            </w:r>
                            <w:r w:rsidRPr="00EB12B1">
                              <w:rPr>
                                <w:rStyle w:val="Hypertextovodkaz"/>
                                <w:b/>
                              </w:rPr>
                              <w:fldChar w:fldCharType="separate"/>
                            </w:r>
                            <w:r w:rsidR="00285D58">
                              <w:rPr>
                                <w:rStyle w:val="Hypertextovodkaz"/>
                                <w:b/>
                                <w:noProof/>
                              </w:rPr>
                              <w:t>1</w:t>
                            </w:r>
                            <w:bookmarkEnd w:id="187"/>
                            <w:r w:rsidRPr="00EB12B1">
                              <w:rPr>
                                <w:rStyle w:val="Hypertextovodkaz"/>
                                <w:b/>
                              </w:rPr>
                              <w:fldChar w:fldCharType="end"/>
                            </w:r>
                            <w:bookmarkEnd w:id="188"/>
                            <w:r w:rsidRPr="00EB12B1">
                              <w:rPr>
                                <w:rStyle w:val="Hypertextovodkaz"/>
                                <w:b/>
                              </w:rPr>
                              <w:t xml:space="preserve"> - Informace</w:t>
                            </w:r>
                            <w:bookmarkEnd w:id="189"/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C3D1B" id="Textové pole 11" o:spid="_x0000_s1027" type="#_x0000_t202" style="position:absolute;margin-left:.05pt;margin-top:168.7pt;width:245.2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" stroked="f">
                <v:textbox style="mso-fit-shape-to-text:t" inset="0,0,0,0">
                  <w:txbxContent>
                    <w:bookmarkStart w:id="190" w:name="_Toc119307948"/>
                    <w:bookmarkStart w:id="191" w:name="_Ref119915567"/>
                    <w:p w:rsidR="008E443F" w:rsidRPr="00EB12B1" w:rsidRDefault="008E443F" w:rsidP="00162882">
                      <w:pPr>
                        <w:pStyle w:val="Titulek"/>
                        <w:rPr>
                          <w:b/>
                          <w:noProof/>
                          <w:sz w:val="24"/>
                        </w:rPr>
                      </w:pPr>
                      <w:r>
                        <w:rPr>
                          <w:b/>
                        </w:rPr>
                        <w:fldChar w:fldCharType="begin"/>
                      </w:r>
                      <w:r>
                        <w:rPr>
                          <w:b/>
                        </w:rPr>
                        <w:instrText xml:space="preserve"> HYPERLINK  \l "Obrázky" </w:instrText>
                      </w:r>
                      <w:r>
                        <w:rPr>
                          <w:b/>
                        </w:rPr>
                        <w:fldChar w:fldCharType="separate"/>
                      </w:r>
                      <w:bookmarkStart w:id="192" w:name="_Ref120515895"/>
                      <w:r w:rsidRPr="00EB12B1">
                        <w:rPr>
                          <w:rStyle w:val="Hypertextovodkaz"/>
                          <w:b/>
                        </w:rPr>
                        <w:t xml:space="preserve">Obrázek </w:t>
                      </w:r>
                      <w:r w:rsidRPr="00EB12B1">
                        <w:rPr>
                          <w:rStyle w:val="Hypertextovodkaz"/>
                          <w:b/>
                        </w:rPr>
                        <w:fldChar w:fldCharType="begin"/>
                      </w:r>
                      <w:r w:rsidRPr="00EB12B1">
                        <w:rPr>
                          <w:rStyle w:val="Hypertextovodkaz"/>
                          <w:b/>
                        </w:rPr>
                        <w:instrText xml:space="preserve"> SEQ Obrázek \* ARABIC </w:instrText>
                      </w:r>
                      <w:r w:rsidRPr="00EB12B1">
                        <w:rPr>
                          <w:rStyle w:val="Hypertextovodkaz"/>
                          <w:b/>
                        </w:rPr>
                        <w:fldChar w:fldCharType="separate"/>
                      </w:r>
                      <w:r w:rsidR="00285D58">
                        <w:rPr>
                          <w:rStyle w:val="Hypertextovodkaz"/>
                          <w:b/>
                          <w:noProof/>
                        </w:rPr>
                        <w:t>1</w:t>
                      </w:r>
                      <w:bookmarkEnd w:id="190"/>
                      <w:r w:rsidRPr="00EB12B1">
                        <w:rPr>
                          <w:rStyle w:val="Hypertextovodkaz"/>
                          <w:b/>
                        </w:rPr>
                        <w:fldChar w:fldCharType="end"/>
                      </w:r>
                      <w:bookmarkEnd w:id="191"/>
                      <w:r w:rsidRPr="00EB12B1">
                        <w:rPr>
                          <w:rStyle w:val="Hypertextovodkaz"/>
                          <w:b/>
                        </w:rPr>
                        <w:t xml:space="preserve"> - Informace</w:t>
                      </w:r>
                      <w:bookmarkEnd w:id="192"/>
                      <w:r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3603F"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957</wp:posOffset>
            </wp:positionH>
            <wp:positionV relativeFrom="paragraph">
              <wp:posOffset>-862</wp:posOffset>
            </wp:positionV>
            <wp:extent cx="3114675" cy="2085975"/>
            <wp:effectExtent l="0" t="0" r="9525" b="9525"/>
            <wp:wrapThrough wrapText="bothSides">
              <wp:wrapPolygon edited="0">
                <wp:start x="0" y="0"/>
                <wp:lineTo x="0" y="21501"/>
                <wp:lineTo x="21534" y="21501"/>
                <wp:lineTo x="21534" y="0"/>
                <wp:lineTo x="0" y="0"/>
              </wp:wrapPolygon>
            </wp:wrapThrough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_kostky_panthermedia_01772029[1]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450D">
        <w:t>Informace</w:t>
      </w:r>
      <w:ins w:id="193" w:author="m_chyla" w:date="2022-11-28T09:20:00Z">
        <w:r w:rsidR="008E6374">
          <w:fldChar w:fldCharType="begin"/>
        </w:r>
        <w:r w:rsidR="008E6374">
          <w:instrText xml:space="preserve"> XE "</w:instrText>
        </w:r>
      </w:ins>
      <w:r w:rsidR="008E6374" w:rsidRPr="00C60B17">
        <w:instrText>Informace</w:instrText>
      </w:r>
      <w:ins w:id="194" w:author="m_chyla" w:date="2022-11-28T09:20:00Z">
        <w:r w:rsidR="008E6374">
          <w:instrText xml:space="preserve">" </w:instrText>
        </w:r>
        <w:r w:rsidR="008E6374">
          <w:fldChar w:fldCharType="end"/>
        </w:r>
      </w:ins>
      <w:r w:rsidR="000D450D">
        <w:t xml:space="preserve"> – se stala v současné době důležitým, žádaným a drahým zbožím</w:t>
      </w:r>
    </w:p>
    <w:p w:rsidR="000D450D" w:rsidRPr="00EB12B1" w:rsidRDefault="000D450D" w:rsidP="000D450D">
      <w:r>
        <w:t>Informace</w:t>
      </w:r>
      <w:ins w:id="195" w:author="m_chyla" w:date="2022-11-28T09:20:00Z">
        <w:r w:rsidR="008E6374">
          <w:fldChar w:fldCharType="begin"/>
        </w:r>
        <w:r w:rsidR="008E6374">
          <w:instrText xml:space="preserve"> XE "</w:instrText>
        </w:r>
      </w:ins>
      <w:r w:rsidR="008E6374" w:rsidRPr="00C60B17">
        <w:instrText>Informace</w:instrText>
      </w:r>
      <w:ins w:id="196" w:author="m_chyla" w:date="2022-11-28T09:20:00Z">
        <w:r w:rsidR="008E6374">
          <w:instrText xml:space="preserve">" </w:instrText>
        </w:r>
        <w:r w:rsidR="008E6374">
          <w:fldChar w:fldCharType="end"/>
        </w:r>
      </w:ins>
      <w:r>
        <w:t xml:space="preserve"> vznikají zpracováním dat a jejich využití výsledků zpracování </w:t>
      </w:r>
      <w:r w:rsidRPr="00EB12B1">
        <w:t>člověkem</w:t>
      </w:r>
    </w:p>
    <w:p w:rsidR="000D450D" w:rsidRDefault="000D450D" w:rsidP="000D450D">
      <w:r>
        <w:t xml:space="preserve">Data – vše, co nás obklopuje, co se dá změřit, popsat, zapsat, spočítat (počet žáků, věk, bydliště, údaje o výrobku ve firmě, </w:t>
      </w:r>
    </w:p>
    <w:p w:rsidR="000D450D" w:rsidRDefault="000D450D" w:rsidP="000D450D">
      <w:r>
        <w:t>o zboží v obchodě</w:t>
      </w:r>
    </w:p>
    <w:p w:rsidR="000D450D" w:rsidRDefault="000D450D" w:rsidP="000D450D">
      <w:r>
        <w:t>Informace</w:t>
      </w:r>
      <w:ins w:id="197" w:author="m_chyla" w:date="2022-11-28T09:20:00Z">
        <w:r w:rsidR="008E6374">
          <w:fldChar w:fldCharType="begin"/>
        </w:r>
        <w:r w:rsidR="008E6374">
          <w:instrText xml:space="preserve"> XE "</w:instrText>
        </w:r>
      </w:ins>
      <w:r w:rsidR="008E6374" w:rsidRPr="00C60B17">
        <w:instrText>Informace</w:instrText>
      </w:r>
      <w:ins w:id="198" w:author="m_chyla" w:date="2022-11-28T09:20:00Z">
        <w:r w:rsidR="008E6374">
          <w:instrText xml:space="preserve">" </w:instrText>
        </w:r>
        <w:r w:rsidR="008E6374">
          <w:fldChar w:fldCharType="end"/>
        </w:r>
      </w:ins>
      <w:r>
        <w:t xml:space="preserve"> – zpráva, sdělení o určité skutečnosti, minulosti, budoucnosti</w:t>
      </w:r>
    </w:p>
    <w:p w:rsidR="0077749A" w:rsidRDefault="0077749A" w:rsidP="000D450D">
      <w:pPr>
        <w:sectPr w:rsidR="0077749A" w:rsidSect="00912BEE">
          <w:footerReference w:type="default" r:id="rId15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  <w:sectPrChange w:id="204" w:author="m_chyla" w:date="2022-12-05T09:16:00Z">
            <w:sectPr w:rsidR="0077749A" w:rsidSect="00912BEE">
              <w:pgMar w:top="1417" w:right="1417" w:bottom="1417" w:left="1417" w:header="708" w:footer="708" w:gutter="0"/>
            </w:sectPr>
          </w:sectPrChange>
        </w:sectPr>
      </w:pPr>
    </w:p>
    <w:p w:rsidR="000D450D" w:rsidRDefault="000D450D" w:rsidP="00D15B1E">
      <w:pPr>
        <w:pStyle w:val="Nadpis1"/>
      </w:pPr>
      <w:bookmarkStart w:id="205" w:name="_Toc121726129"/>
      <w:r>
        <w:lastRenderedPageBreak/>
        <w:t>Informační proces</w:t>
      </w:r>
      <w:bookmarkEnd w:id="205"/>
    </w:p>
    <w:p w:rsidR="000D450D" w:rsidRDefault="000D450D" w:rsidP="00641E82">
      <w:pPr>
        <w:pStyle w:val="Mjstyl"/>
      </w:pPr>
      <w:r>
        <w:t>Data procházejí informačním procesem: etapy:</w:t>
      </w:r>
    </w:p>
    <w:p w:rsidR="000D450D" w:rsidRDefault="000D450D" w:rsidP="002B2FF6">
      <w:pPr>
        <w:pStyle w:val="slovanseznam"/>
      </w:pPr>
      <w:r>
        <w:t xml:space="preserve">Pořízení a sběr dat </w:t>
      </w:r>
    </w:p>
    <w:p w:rsidR="000D450D" w:rsidRDefault="000D450D" w:rsidP="002B2FF6">
      <w:pPr>
        <w:pStyle w:val="slovanseznam"/>
      </w:pPr>
      <w:r>
        <w:t xml:space="preserve">Příprava dat ke zpracování – při pořizování a přípravě dat se zjištěné údaje nejčastěji zapisují na vhodný formulář a zároveň se provádí jejich kontrola a úprava do vhodného tvaru (používá se paměť počítače-pevný disk, disketa) </w:t>
      </w:r>
    </w:p>
    <w:p w:rsidR="000D450D" w:rsidRDefault="000D450D" w:rsidP="002B2FF6">
      <w:pPr>
        <w:pStyle w:val="slovanseznam"/>
      </w:pPr>
      <w:r>
        <w:t xml:space="preserve">Přenos dat (telefon, fax, počítačová síť) </w:t>
      </w:r>
    </w:p>
    <w:p w:rsidR="000D450D" w:rsidRDefault="000D450D" w:rsidP="002B2FF6">
      <w:pPr>
        <w:pStyle w:val="slovanseznam"/>
      </w:pPr>
      <w:r>
        <w:t xml:space="preserve">Vlastní zpracování dat – vznik informace: rozhodující význam na zpracování má </w:t>
      </w:r>
      <w:r w:rsidR="003A36A9">
        <w:t>p</w:t>
      </w:r>
      <w:r>
        <w:t xml:space="preserve">očítač, který to provádí pomocí programů  </w:t>
      </w:r>
    </w:p>
    <w:p w:rsidR="000D450D" w:rsidRDefault="000D450D" w:rsidP="002B2FF6">
      <w:pPr>
        <w:pStyle w:val="slovanseznam"/>
      </w:pPr>
      <w:r>
        <w:t>Použití výsledků zpracování (informací)</w:t>
      </w:r>
    </w:p>
    <w:p w:rsidR="000D450D" w:rsidRDefault="005E6E6D" w:rsidP="002B2FF6">
      <w:pPr>
        <w:pStyle w:val="slovanseznam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42D3599" wp14:editId="656E1C0D">
                <wp:simplePos x="0" y="0"/>
                <wp:positionH relativeFrom="column">
                  <wp:posOffset>-162560</wp:posOffset>
                </wp:positionH>
                <wp:positionV relativeFrom="paragraph">
                  <wp:posOffset>1822450</wp:posOffset>
                </wp:positionV>
                <wp:extent cx="46012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1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206" w:name="_Toc119307949"/>
                          <w:bookmarkStart w:id="207" w:name="_Ref119915618"/>
                          <w:p w:rsidR="008E443F" w:rsidRPr="00EB12B1" w:rsidRDefault="008E443F" w:rsidP="005E6E6D">
                            <w:pPr>
                              <w:pStyle w:val="Titulek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 \l "_Na_obrázky" </w:instrText>
                            </w:r>
                            <w:r>
                              <w:fldChar w:fldCharType="separate"/>
                            </w:r>
                            <w:bookmarkStart w:id="208" w:name="_Ref120515889"/>
                            <w:r w:rsidRPr="00EB12B1">
                              <w:rPr>
                                <w:rStyle w:val="Hypertextovodkaz"/>
                              </w:rPr>
                              <w:t xml:space="preserve">Obrázek </w:t>
                            </w:r>
                            <w:r w:rsidRPr="00EB12B1">
                              <w:rPr>
                                <w:rStyle w:val="Hypertextovodkaz"/>
                              </w:rPr>
                              <w:fldChar w:fldCharType="begin"/>
                            </w:r>
                            <w:r w:rsidRPr="00EB12B1">
                              <w:rPr>
                                <w:rStyle w:val="Hypertextovodkaz"/>
                              </w:rPr>
                              <w:instrText xml:space="preserve"> SEQ Obrázek \* ARABIC </w:instrText>
                            </w:r>
                            <w:r w:rsidRPr="00EB12B1">
                              <w:rPr>
                                <w:rStyle w:val="Hypertextovodkaz"/>
                              </w:rPr>
                              <w:fldChar w:fldCharType="separate"/>
                            </w:r>
                            <w:r w:rsidR="00285D58">
                              <w:rPr>
                                <w:rStyle w:val="Hypertextovodkaz"/>
                                <w:noProof/>
                              </w:rPr>
                              <w:t>2</w:t>
                            </w:r>
                            <w:bookmarkEnd w:id="206"/>
                            <w:r w:rsidRPr="00EB12B1">
                              <w:rPr>
                                <w:rStyle w:val="Hypertextovodkaz"/>
                              </w:rPr>
                              <w:fldChar w:fldCharType="end"/>
                            </w:r>
                            <w:bookmarkEnd w:id="207"/>
                            <w:r w:rsidRPr="00EB12B1">
                              <w:rPr>
                                <w:rStyle w:val="Hypertextovodkaz"/>
                              </w:rPr>
                              <w:t xml:space="preserve"> – MS Office</w:t>
                            </w:r>
                            <w:bookmarkEnd w:id="208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D3599" id="Textové pole 10" o:spid="_x0000_s1028" type="#_x0000_t202" style="position:absolute;left:0;text-align:left;margin-left:-12.8pt;margin-top:143.5pt;width:362.3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" stroked="f">
                <v:textbox style="mso-fit-shape-to-text:t" inset="0,0,0,0">
                  <w:txbxContent>
                    <w:bookmarkStart w:id="209" w:name="_Toc119307949"/>
                    <w:bookmarkStart w:id="210" w:name="_Ref119915618"/>
                    <w:p w:rsidR="008E443F" w:rsidRPr="00EB12B1" w:rsidRDefault="008E443F" w:rsidP="005E6E6D">
                      <w:pPr>
                        <w:pStyle w:val="Titulek"/>
                      </w:pPr>
                      <w:r>
                        <w:fldChar w:fldCharType="begin"/>
                      </w:r>
                      <w:r>
                        <w:instrText xml:space="preserve"> HYPERLINK  \l "_Na_obrázky" </w:instrText>
                      </w:r>
                      <w:r>
                        <w:fldChar w:fldCharType="separate"/>
                      </w:r>
                      <w:bookmarkStart w:id="211" w:name="_Ref120515889"/>
                      <w:r w:rsidRPr="00EB12B1">
                        <w:rPr>
                          <w:rStyle w:val="Hypertextovodkaz"/>
                        </w:rPr>
                        <w:t xml:space="preserve">Obrázek </w:t>
                      </w:r>
                      <w:r w:rsidRPr="00EB12B1">
                        <w:rPr>
                          <w:rStyle w:val="Hypertextovodkaz"/>
                        </w:rPr>
                        <w:fldChar w:fldCharType="begin"/>
                      </w:r>
                      <w:r w:rsidRPr="00EB12B1">
                        <w:rPr>
                          <w:rStyle w:val="Hypertextovodkaz"/>
                        </w:rPr>
                        <w:instrText xml:space="preserve"> SEQ Obrázek \* ARABIC </w:instrText>
                      </w:r>
                      <w:r w:rsidRPr="00EB12B1">
                        <w:rPr>
                          <w:rStyle w:val="Hypertextovodkaz"/>
                        </w:rPr>
                        <w:fldChar w:fldCharType="separate"/>
                      </w:r>
                      <w:r w:rsidR="00285D58">
                        <w:rPr>
                          <w:rStyle w:val="Hypertextovodkaz"/>
                          <w:noProof/>
                        </w:rPr>
                        <w:t>2</w:t>
                      </w:r>
                      <w:bookmarkEnd w:id="209"/>
                      <w:r w:rsidRPr="00EB12B1">
                        <w:rPr>
                          <w:rStyle w:val="Hypertextovodkaz"/>
                        </w:rPr>
                        <w:fldChar w:fldCharType="end"/>
                      </w:r>
                      <w:bookmarkEnd w:id="210"/>
                      <w:r w:rsidRPr="00EB12B1">
                        <w:rPr>
                          <w:rStyle w:val="Hypertextovodkaz"/>
                        </w:rPr>
                        <w:t xml:space="preserve"> – MS Office</w:t>
                      </w:r>
                      <w:bookmarkEnd w:id="211"/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3603F">
        <w:rPr>
          <w:noProof/>
          <w:lang w:eastAsia="cs-CZ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-162560</wp:posOffset>
            </wp:positionH>
            <wp:positionV relativeFrom="paragraph">
              <wp:posOffset>140382</wp:posOffset>
            </wp:positionV>
            <wp:extent cx="4601210" cy="1624965"/>
            <wp:effectExtent l="0" t="0" r="8890" b="0"/>
            <wp:wrapTight wrapText="bothSides">
              <wp:wrapPolygon edited="0">
                <wp:start x="0" y="0"/>
                <wp:lineTo x="0" y="21271"/>
                <wp:lineTo x="21552" y="21271"/>
                <wp:lineTo x="21552" y="0"/>
                <wp:lineTo x="0" y="0"/>
              </wp:wrapPolygon>
            </wp:wrapTight>
            <wp:docPr id="2" name="Obrázek 2" descr="Microsoft Office 365 » Information Technology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soft Office 365 » Information Technology Service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50D">
        <w:t>Oblasti použití výpočetní techniky: prakticky ve všech odvětvích:</w:t>
      </w:r>
    </w:p>
    <w:p w:rsidR="000D450D" w:rsidRDefault="000D450D" w:rsidP="002B2FF6">
      <w:pPr>
        <w:pStyle w:val="slovanseznam"/>
      </w:pPr>
      <w:r>
        <w:t xml:space="preserve">kancelářská aplikace – lze psát a graficky upravovat dopisy, tvořit </w:t>
      </w:r>
      <w:del w:id="212" w:author="m_chyla" w:date="2022-11-28T08:59:00Z">
        <w:r w:rsidDel="005054CB">
          <w:delText>tabulky,... Microsoft</w:delText>
        </w:r>
      </w:del>
      <w:ins w:id="213" w:author="m_chyla" w:date="2022-11-28T08:59:00Z">
        <w:r w:rsidR="005054CB">
          <w:t>tabulky,… Microsoft</w:t>
        </w:r>
      </w:ins>
      <w:r>
        <w:t xml:space="preserve"> Office</w:t>
      </w:r>
    </w:p>
    <w:p w:rsidR="000D450D" w:rsidRDefault="000D450D" w:rsidP="002B2FF6">
      <w:pPr>
        <w:pStyle w:val="slovanseznam"/>
      </w:pPr>
      <w:r>
        <w:t xml:space="preserve">databázové aplikace – pro větší obsah zpracování dat: seznamy zboží, údaje o </w:t>
      </w:r>
      <w:del w:id="214" w:author="m_chyla" w:date="2022-11-28T08:59:00Z">
        <w:r w:rsidDel="005054CB">
          <w:delText>občanech,...</w:delText>
        </w:r>
      </w:del>
      <w:ins w:id="215" w:author="m_chyla" w:date="2022-11-28T08:59:00Z">
        <w:r w:rsidR="005054CB">
          <w:t>občanech,…</w:t>
        </w:r>
      </w:ins>
    </w:p>
    <w:p w:rsidR="000D450D" w:rsidRDefault="000D450D" w:rsidP="002B2FF6">
      <w:pPr>
        <w:pStyle w:val="slovanseznam"/>
      </w:pPr>
      <w:r>
        <w:t>grafické systémy – zejména jde o geodetické mapy</w:t>
      </w:r>
      <w:ins w:id="216" w:author="m_chyla" w:date="2022-11-28T09:29:00Z">
        <w:r w:rsidR="00BD7581">
          <w:fldChar w:fldCharType="begin"/>
        </w:r>
        <w:r w:rsidR="00BD7581">
          <w:instrText xml:space="preserve"> XE "</w:instrText>
        </w:r>
        <w:r w:rsidR="00BD7581" w:rsidRPr="00594D8E">
          <w:instrText>Grafické systémy</w:instrText>
        </w:r>
      </w:ins>
      <w:r w:rsidR="00BD7581" w:rsidRPr="00594D8E">
        <w:instrText>:</w:instrText>
      </w:r>
      <w:ins w:id="217" w:author="m_chyla" w:date="2022-11-28T09:28:00Z">
        <w:r w:rsidR="00BD7581" w:rsidRPr="00594D8E">
          <w:instrText>geodetické mapy</w:instrText>
        </w:r>
      </w:ins>
      <w:ins w:id="218" w:author="m_chyla" w:date="2022-11-28T09:29:00Z">
        <w:r w:rsidR="00BD7581">
          <w:instrText xml:space="preserve">" </w:instrText>
        </w:r>
        <w:r w:rsidR="00BD7581">
          <w:fldChar w:fldCharType="end"/>
        </w:r>
      </w:ins>
      <w:r>
        <w:t xml:space="preserve"> a plány udržované a spravované v počítači, CAD/CAM systémů</w:t>
      </w:r>
    </w:p>
    <w:p w:rsidR="000D450D" w:rsidRDefault="000D450D" w:rsidP="002B2FF6">
      <w:pPr>
        <w:pStyle w:val="slovanseznam"/>
      </w:pPr>
      <w:del w:id="219" w:author="m_chyla" w:date="2022-11-28T08:59:00Z">
        <w:r w:rsidDel="005054CB">
          <w:delText>Řídící</w:delText>
        </w:r>
      </w:del>
      <w:ins w:id="220" w:author="m_chyla" w:date="2022-11-28T08:59:00Z">
        <w:r w:rsidR="005054CB">
          <w:t>Řídicí</w:t>
        </w:r>
      </w:ins>
      <w:r>
        <w:t xml:space="preserve"> systémy – prostřednictvím nich mohou měřit, kontrolovat nebo řídit technologický proces – výrobní linky</w:t>
      </w:r>
    </w:p>
    <w:p w:rsidR="000D450D" w:rsidRDefault="000D450D" w:rsidP="002B2FF6">
      <w:pPr>
        <w:pStyle w:val="slovanseznam"/>
      </w:pPr>
      <w:r>
        <w:t>Programování</w:t>
      </w:r>
      <w:ins w:id="221" w:author="m_chyla" w:date="2022-11-28T09:39:00Z">
        <w:r w:rsidR="00D65DDB">
          <w:fldChar w:fldCharType="begin"/>
        </w:r>
        <w:r w:rsidR="00D65DDB">
          <w:instrText xml:space="preserve"> XE</w:instrText>
        </w:r>
      </w:ins>
      <w:r w:rsidR="00D65DDB">
        <w:instrText xml:space="preserve"> "Programování"</w:instrText>
      </w:r>
      <w:ins w:id="222" w:author="m_chyla" w:date="2022-11-28T09:39:00Z">
        <w:r w:rsidR="00D65DDB">
          <w:instrText xml:space="preserve"> </w:instrText>
        </w:r>
        <w:r w:rsidR="00D65DDB">
          <w:fldChar w:fldCharType="end"/>
        </w:r>
      </w:ins>
      <w:r>
        <w:t xml:space="preserve"> – veškeré programy, které kdy byly pro počítače vytvořeny, musely být naprogramovány</w:t>
      </w:r>
    </w:p>
    <w:p w:rsidR="000D450D" w:rsidRDefault="000D450D" w:rsidP="002B2FF6">
      <w:pPr>
        <w:pStyle w:val="slovanseznam"/>
      </w:pPr>
      <w:r>
        <w:t>Zábava – hry, výukové programy</w:t>
      </w:r>
    </w:p>
    <w:p w:rsidR="002B2FF6" w:rsidRDefault="000D450D" w:rsidP="002B2FF6">
      <w:pPr>
        <w:pStyle w:val="slovanseznam"/>
      </w:pPr>
      <w:r>
        <w:t>Další: jedná se o speciální systémy programované na zakázku</w:t>
      </w:r>
    </w:p>
    <w:p w:rsidR="002B2FF6" w:rsidRDefault="002B2FF6" w:rsidP="000D450D">
      <w:pPr>
        <w:sectPr w:rsidR="002B2FF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D450D" w:rsidRDefault="000D450D" w:rsidP="00D15B1E">
      <w:pPr>
        <w:pStyle w:val="Nadpis1"/>
      </w:pPr>
      <w:bookmarkStart w:id="223" w:name="_Toc121726130"/>
      <w:r>
        <w:lastRenderedPageBreak/>
        <w:t>Spuštění počítače</w:t>
      </w:r>
      <w:bookmarkEnd w:id="223"/>
    </w:p>
    <w:p w:rsidR="000D450D" w:rsidRDefault="00162882" w:rsidP="00216F78">
      <w:pPr>
        <w:pStyle w:val="Mjstyl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0BCE2E2" wp14:editId="2958C2E2">
                <wp:simplePos x="0" y="0"/>
                <wp:positionH relativeFrom="column">
                  <wp:posOffset>635</wp:posOffset>
                </wp:positionH>
                <wp:positionV relativeFrom="paragraph">
                  <wp:posOffset>2489200</wp:posOffset>
                </wp:positionV>
                <wp:extent cx="37325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25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224" w:name="_Toc119307950"/>
                          <w:p w:rsidR="008E443F" w:rsidRPr="00E87C40" w:rsidRDefault="008E443F" w:rsidP="00162882">
                            <w:pPr>
                              <w:pStyle w:val="Titulek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 \l "Obrázky" </w:instrText>
                            </w:r>
                            <w:r>
                              <w:fldChar w:fldCharType="separate"/>
                            </w:r>
                            <w:bookmarkStart w:id="225" w:name="_Ref120515850"/>
                            <w:r w:rsidRPr="00EB12B1">
                              <w:rPr>
                                <w:rStyle w:val="Hypertextovodkaz"/>
                              </w:rPr>
                              <w:t xml:space="preserve">Obrázek </w:t>
                            </w:r>
                            <w:r w:rsidRPr="00EB12B1">
                              <w:rPr>
                                <w:rStyle w:val="Hypertextovodkaz"/>
                              </w:rPr>
                              <w:fldChar w:fldCharType="begin"/>
                            </w:r>
                            <w:r w:rsidRPr="00EB12B1">
                              <w:rPr>
                                <w:rStyle w:val="Hypertextovodkaz"/>
                              </w:rPr>
                              <w:instrText xml:space="preserve"> SEQ Obrázek \* ARABIC </w:instrText>
                            </w:r>
                            <w:r w:rsidRPr="00EB12B1">
                              <w:rPr>
                                <w:rStyle w:val="Hypertextovodkaz"/>
                              </w:rPr>
                              <w:fldChar w:fldCharType="separate"/>
                            </w:r>
                            <w:r w:rsidR="00285D58">
                              <w:rPr>
                                <w:rStyle w:val="Hypertextovodkaz"/>
                                <w:noProof/>
                              </w:rPr>
                              <w:t>3</w:t>
                            </w:r>
                            <w:bookmarkEnd w:id="224"/>
                            <w:r w:rsidRPr="00EB12B1">
                              <w:rPr>
                                <w:rStyle w:val="Hypertextovodkaz"/>
                              </w:rPr>
                              <w:fldChar w:fldCharType="end"/>
                            </w:r>
                            <w:r w:rsidRPr="00EB12B1">
                              <w:rPr>
                                <w:rStyle w:val="Hypertextovodkaz"/>
                              </w:rPr>
                              <w:t xml:space="preserve"> – Zapínaní počítače</w:t>
                            </w:r>
                            <w:bookmarkEnd w:id="225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CE2E2" id="Textové pole 12" o:spid="_x0000_s1029" type="#_x0000_t202" style="position:absolute;left:0;text-align:left;margin-left:.05pt;margin-top:196pt;width:293.9pt;height:.0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" stroked="f">
                <v:textbox style="mso-fit-shape-to-text:t" inset="0,0,0,0">
                  <w:txbxContent>
                    <w:bookmarkStart w:id="226" w:name="_Toc119307950"/>
                    <w:p w:rsidR="008E443F" w:rsidRPr="00E87C40" w:rsidRDefault="008E443F" w:rsidP="00162882">
                      <w:pPr>
                        <w:pStyle w:val="Titulek"/>
                        <w:rPr>
                          <w:noProof/>
                          <w:sz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 \l "Obrázky" </w:instrText>
                      </w:r>
                      <w:r>
                        <w:fldChar w:fldCharType="separate"/>
                      </w:r>
                      <w:bookmarkStart w:id="227" w:name="_Ref120515850"/>
                      <w:r w:rsidRPr="00EB12B1">
                        <w:rPr>
                          <w:rStyle w:val="Hypertextovodkaz"/>
                        </w:rPr>
                        <w:t xml:space="preserve">Obrázek </w:t>
                      </w:r>
                      <w:r w:rsidRPr="00EB12B1">
                        <w:rPr>
                          <w:rStyle w:val="Hypertextovodkaz"/>
                        </w:rPr>
                        <w:fldChar w:fldCharType="begin"/>
                      </w:r>
                      <w:r w:rsidRPr="00EB12B1">
                        <w:rPr>
                          <w:rStyle w:val="Hypertextovodkaz"/>
                        </w:rPr>
                        <w:instrText xml:space="preserve"> SEQ Obrázek \* ARABIC </w:instrText>
                      </w:r>
                      <w:r w:rsidRPr="00EB12B1">
                        <w:rPr>
                          <w:rStyle w:val="Hypertextovodkaz"/>
                        </w:rPr>
                        <w:fldChar w:fldCharType="separate"/>
                      </w:r>
                      <w:r w:rsidR="00285D58">
                        <w:rPr>
                          <w:rStyle w:val="Hypertextovodkaz"/>
                          <w:noProof/>
                        </w:rPr>
                        <w:t>3</w:t>
                      </w:r>
                      <w:bookmarkEnd w:id="226"/>
                      <w:r w:rsidRPr="00EB12B1">
                        <w:rPr>
                          <w:rStyle w:val="Hypertextovodkaz"/>
                        </w:rPr>
                        <w:fldChar w:fldCharType="end"/>
                      </w:r>
                      <w:r w:rsidRPr="00EB12B1">
                        <w:rPr>
                          <w:rStyle w:val="Hypertextovodkaz"/>
                        </w:rPr>
                        <w:t xml:space="preserve"> – Zapínaní počítače</w:t>
                      </w:r>
                      <w:bookmarkEnd w:id="227"/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3603F">
        <w:rPr>
          <w:noProof/>
          <w:lang w:eastAsia="cs-CZ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210185</wp:posOffset>
            </wp:positionV>
            <wp:extent cx="3732530" cy="2221865"/>
            <wp:effectExtent l="0" t="0" r="1270" b="6985"/>
            <wp:wrapTight wrapText="bothSides">
              <wp:wrapPolygon edited="0">
                <wp:start x="0" y="0"/>
                <wp:lineTo x="0" y="21483"/>
                <wp:lineTo x="21497" y="21483"/>
                <wp:lineTo x="21497" y="0"/>
                <wp:lineTo x="0" y="0"/>
              </wp:wrapPolygon>
            </wp:wrapTight>
            <wp:docPr id="3" name="Obrázek 3" descr="How to Use Your Windows 10 Power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Use Your Windows 10 Power Button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30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50D">
        <w:t>Po zapnutí počítače do elektrické sítě a stisknutí tlačítka power proběhne start</w:t>
      </w:r>
    </w:p>
    <w:p w:rsidR="000D450D" w:rsidRDefault="000D450D" w:rsidP="00216F78">
      <w:pPr>
        <w:pStyle w:val="Mjstyl"/>
      </w:pPr>
      <w:r>
        <w:t>Rozsvítí se kontrolka na klávesnici i na monitoru.</w:t>
      </w:r>
    </w:p>
    <w:p w:rsidR="000D450D" w:rsidRDefault="000D450D" w:rsidP="00216F78">
      <w:pPr>
        <w:pStyle w:val="Mjstyl"/>
      </w:pPr>
      <w:r>
        <w:t>Při spuštění nesmí být v mechanice zasunuta disketa.</w:t>
      </w:r>
    </w:p>
    <w:p w:rsidR="000D450D" w:rsidRDefault="000D450D" w:rsidP="00216F78">
      <w:pPr>
        <w:pStyle w:val="Mjstyl"/>
      </w:pPr>
      <w:r>
        <w:t>Reset</w:t>
      </w:r>
      <w:ins w:id="228" w:author="m_chyla" w:date="2022-11-28T09:36:00Z">
        <w:r w:rsidR="00366FFB">
          <w:fldChar w:fldCharType="begin"/>
        </w:r>
        <w:r w:rsidR="00366FFB">
          <w:instrText xml:space="preserve"> XE</w:instrText>
        </w:r>
      </w:ins>
      <w:r w:rsidR="00366FFB">
        <w:instrText xml:space="preserve"> "Tlačítko"</w:instrText>
      </w:r>
      <w:ins w:id="229" w:author="m_chyla" w:date="2022-11-28T09:36:00Z">
        <w:r w:rsidR="00366FFB">
          <w:instrText xml:space="preserve"> </w:instrText>
        </w:r>
        <w:r w:rsidR="00366FFB">
          <w:fldChar w:fldCharType="end"/>
        </w:r>
      </w:ins>
      <w:r>
        <w:t xml:space="preserve"> – znovu nastartuje operační systém, nastartuje chod počítač (používáme při zablokování počítače)</w:t>
      </w:r>
    </w:p>
    <w:p w:rsidR="000D450D" w:rsidRDefault="000D450D" w:rsidP="00216F78">
      <w:pPr>
        <w:pStyle w:val="Mjstyl"/>
      </w:pPr>
      <w:r>
        <w:t>Přihlášení do sítě WINDOWS – do uživatelského jména napsat zkratku třídy + do hesla napsat to samé</w:t>
      </w:r>
    </w:p>
    <w:p w:rsidR="0077749A" w:rsidRDefault="0077749A" w:rsidP="000D450D">
      <w:pPr>
        <w:sectPr w:rsidR="0077749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D450D" w:rsidRDefault="00E072A4" w:rsidP="00D15B1E">
      <w:pPr>
        <w:pStyle w:val="Nadpis1"/>
      </w:pPr>
      <w:bookmarkStart w:id="230" w:name="_Toc121726131"/>
      <w:r>
        <w:rPr>
          <w:noProof/>
          <w:lang w:eastAsia="cs-CZ"/>
        </w:rPr>
        <w:lastRenderedPageBreak/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9CF21B2" wp14:editId="2A4C7C89">
                <wp:simplePos x="0" y="0"/>
                <wp:positionH relativeFrom="column">
                  <wp:posOffset>3115310</wp:posOffset>
                </wp:positionH>
                <wp:positionV relativeFrom="paragraph">
                  <wp:posOffset>2404110</wp:posOffset>
                </wp:positionV>
                <wp:extent cx="34359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E443F" w:rsidRPr="00451612" w:rsidRDefault="008E443F" w:rsidP="00E072A4">
                            <w:pPr>
                              <w:pStyle w:val="Titulek"/>
                              <w:rPr>
                                <w:b/>
                                <w:noProof/>
                                <w:color w:val="000000" w:themeColor="text1"/>
                                <w:spacing w:val="6"/>
                              </w:rPr>
                            </w:pPr>
                            <w:hyperlink w:anchor="Obrázky" w:history="1">
                              <w:bookmarkStart w:id="231" w:name="_Ref120515858"/>
                              <w:r w:rsidRPr="00EB12B1">
                                <w:rPr>
                                  <w:rStyle w:val="Hypertextovodkaz"/>
                                </w:rPr>
                                <w:t xml:space="preserve">Obrázek </w:t>
                              </w:r>
                              <w:r w:rsidRPr="00EB12B1">
                                <w:rPr>
                                  <w:rStyle w:val="Hypertextovodkaz"/>
                                </w:rPr>
                                <w:fldChar w:fldCharType="begin"/>
                              </w:r>
                              <w:r w:rsidRPr="00EB12B1">
                                <w:rPr>
                                  <w:rStyle w:val="Hypertextovodkaz"/>
                                </w:rPr>
                                <w:instrText xml:space="preserve"> SEQ Obrázek \* ARABIC </w:instrText>
                              </w:r>
                              <w:r w:rsidRPr="00EB12B1">
                                <w:rPr>
                                  <w:rStyle w:val="Hypertextovodkaz"/>
                                </w:rPr>
                                <w:fldChar w:fldCharType="separate"/>
                              </w:r>
                              <w:r w:rsidR="00285D58">
                                <w:rPr>
                                  <w:rStyle w:val="Hypertextovodkaz"/>
                                  <w:noProof/>
                                </w:rPr>
                                <w:t>4</w:t>
                              </w:r>
                              <w:r w:rsidRPr="00EB12B1">
                                <w:rPr>
                                  <w:rStyle w:val="Hypertextovodkaz"/>
                                </w:rPr>
                                <w:fldChar w:fldCharType="end"/>
                              </w:r>
                              <w:r w:rsidRPr="00EB12B1">
                                <w:rPr>
                                  <w:rStyle w:val="Hypertextovodkaz"/>
                                </w:rPr>
                                <w:t xml:space="preserve"> – Bity a Byty</w:t>
                              </w:r>
                              <w:bookmarkEnd w:id="231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F21B2" id="Textové pole 15" o:spid="_x0000_s1030" type="#_x0000_t202" style="position:absolute;margin-left:245.3pt;margin-top:189.3pt;width:270.55pt;height:.0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" stroked="f">
                <v:textbox style="mso-fit-shape-to-text:t" inset="0,0,0,0">
                  <w:txbxContent>
                    <w:p w:rsidR="008E443F" w:rsidRPr="00451612" w:rsidRDefault="008E443F" w:rsidP="00E072A4">
                      <w:pPr>
                        <w:pStyle w:val="Titulek"/>
                        <w:rPr>
                          <w:b/>
                          <w:noProof/>
                          <w:color w:val="000000" w:themeColor="text1"/>
                          <w:spacing w:val="6"/>
                        </w:rPr>
                      </w:pPr>
                      <w:hyperlink w:anchor="Obrázky" w:history="1">
                        <w:bookmarkStart w:id="232" w:name="_Ref120515858"/>
                        <w:r w:rsidRPr="00EB12B1">
                          <w:rPr>
                            <w:rStyle w:val="Hypertextovodkaz"/>
                          </w:rPr>
                          <w:t xml:space="preserve">Obrázek </w:t>
                        </w:r>
                        <w:r w:rsidRPr="00EB12B1">
                          <w:rPr>
                            <w:rStyle w:val="Hypertextovodkaz"/>
                          </w:rPr>
                          <w:fldChar w:fldCharType="begin"/>
                        </w:r>
                        <w:r w:rsidRPr="00EB12B1">
                          <w:rPr>
                            <w:rStyle w:val="Hypertextovodkaz"/>
                          </w:rPr>
                          <w:instrText xml:space="preserve"> SEQ Obrázek \* ARABIC </w:instrText>
                        </w:r>
                        <w:r w:rsidRPr="00EB12B1">
                          <w:rPr>
                            <w:rStyle w:val="Hypertextovodkaz"/>
                          </w:rPr>
                          <w:fldChar w:fldCharType="separate"/>
                        </w:r>
                        <w:r w:rsidR="00285D58">
                          <w:rPr>
                            <w:rStyle w:val="Hypertextovodkaz"/>
                            <w:noProof/>
                          </w:rPr>
                          <w:t>4</w:t>
                        </w:r>
                        <w:r w:rsidRPr="00EB12B1">
                          <w:rPr>
                            <w:rStyle w:val="Hypertextovodkaz"/>
                          </w:rPr>
                          <w:fldChar w:fldCharType="end"/>
                        </w:r>
                        <w:r w:rsidRPr="00EB12B1">
                          <w:rPr>
                            <w:rStyle w:val="Hypertextovodkaz"/>
                          </w:rPr>
                          <w:t xml:space="preserve"> – Bity a Byty</w:t>
                        </w:r>
                        <w:bookmarkEnd w:id="232"/>
                      </w:hyperlink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cs-CZ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3115779</wp:posOffset>
            </wp:positionH>
            <wp:positionV relativeFrom="paragraph">
              <wp:posOffset>626828</wp:posOffset>
            </wp:positionV>
            <wp:extent cx="3435985" cy="1720215"/>
            <wp:effectExtent l="0" t="0" r="0" b="0"/>
            <wp:wrapTight wrapText="bothSides">
              <wp:wrapPolygon edited="0">
                <wp:start x="0" y="0"/>
                <wp:lineTo x="0" y="21289"/>
                <wp:lineTo x="21436" y="21289"/>
                <wp:lineTo x="21436" y="0"/>
                <wp:lineTo x="0" y="0"/>
              </wp:wrapPolygon>
            </wp:wrapTight>
            <wp:docPr id="4" name="Obrázek 4" descr="Co je to: Bráchové Bit a Bajt | Myprovas s.r.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 je to: Bráchové Bit a Bajt | Myprovas s.r.o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98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50D">
        <w:t>Základní jednotky používané ve výpočetní technice</w:t>
      </w:r>
      <w:bookmarkEnd w:id="230"/>
    </w:p>
    <w:p w:rsidR="000D450D" w:rsidRDefault="000D450D" w:rsidP="00216F78">
      <w:pPr>
        <w:pStyle w:val="Mjstyl"/>
      </w:pPr>
      <w:r>
        <w:t xml:space="preserve">Základní jednotkou u počítačů je 1 </w:t>
      </w:r>
      <w:bookmarkStart w:id="233" w:name="Slovo2"/>
      <w:r w:rsidR="00EA459C">
        <w:fldChar w:fldCharType="begin"/>
      </w:r>
      <w:r w:rsidR="00EA459C">
        <w:instrText xml:space="preserve"> HYPERLINK  \l "_Na_text" </w:instrText>
      </w:r>
      <w:r w:rsidR="00EA459C">
        <w:fldChar w:fldCharType="separate"/>
      </w:r>
      <w:r w:rsidRPr="00EA459C">
        <w:rPr>
          <w:rStyle w:val="Hypertextovodkaz"/>
        </w:rPr>
        <w:t>byte</w:t>
      </w:r>
      <w:bookmarkEnd w:id="233"/>
      <w:r w:rsidR="00EA459C">
        <w:fldChar w:fldCharType="end"/>
      </w:r>
      <w:r>
        <w:t xml:space="preserve"> (do něho lze uložit 1 libovolný znak (+), nebo číslo v rozmezí 0 – 255), 1 písmeno – text je uložen ve více bytech. </w:t>
      </w:r>
    </w:p>
    <w:tbl>
      <w:tblPr>
        <w:tblStyle w:val="Mkatabulky"/>
        <w:tblpPr w:leftFromText="141" w:rightFromText="141" w:vertAnchor="text" w:tblpY="-51"/>
        <w:tblW w:w="0" w:type="auto"/>
        <w:tblBorders>
          <w:top w:val="thickThinSmallGap" w:sz="24" w:space="0" w:color="auto"/>
          <w:left w:val="thickThinSmallGap" w:sz="24" w:space="0" w:color="auto"/>
          <w:bottom w:val="thinThick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1980"/>
        <w:gridCol w:w="2551"/>
      </w:tblGrid>
      <w:tr w:rsidR="00E072A4" w:rsidRPr="00E072A4" w:rsidTr="00E072A4">
        <w:tc>
          <w:tcPr>
            <w:tcW w:w="1980" w:type="dxa"/>
          </w:tcPr>
          <w:p w:rsidR="00E072A4" w:rsidRPr="00E072A4" w:rsidRDefault="00E072A4" w:rsidP="00E072A4">
            <w:r>
              <w:t>Jednotky</w:t>
            </w:r>
          </w:p>
        </w:tc>
        <w:tc>
          <w:tcPr>
            <w:tcW w:w="2551" w:type="dxa"/>
          </w:tcPr>
          <w:p w:rsidR="00E072A4" w:rsidRPr="00E072A4" w:rsidRDefault="00E072A4" w:rsidP="00E072A4">
            <w:r>
              <w:t>Označení</w:t>
            </w:r>
          </w:p>
        </w:tc>
      </w:tr>
      <w:tr w:rsidR="00E072A4" w:rsidRPr="00E072A4" w:rsidTr="00E072A4">
        <w:tc>
          <w:tcPr>
            <w:tcW w:w="1980" w:type="dxa"/>
          </w:tcPr>
          <w:p w:rsidR="00E072A4" w:rsidRPr="00E072A4" w:rsidRDefault="00E072A4" w:rsidP="00E072A4">
            <w:r w:rsidRPr="00E072A4">
              <w:t>1 bit</w:t>
            </w:r>
          </w:p>
        </w:tc>
        <w:tc>
          <w:tcPr>
            <w:tcW w:w="2551" w:type="dxa"/>
          </w:tcPr>
          <w:p w:rsidR="00E072A4" w:rsidRPr="00E072A4" w:rsidRDefault="00E072A4" w:rsidP="00E072A4">
            <w:r w:rsidRPr="00E072A4">
              <w:t xml:space="preserve">1 nebo 0 </w:t>
            </w:r>
          </w:p>
        </w:tc>
      </w:tr>
      <w:tr w:rsidR="00E072A4" w:rsidRPr="00E072A4" w:rsidTr="00E072A4">
        <w:tc>
          <w:tcPr>
            <w:tcW w:w="1980" w:type="dxa"/>
          </w:tcPr>
          <w:p w:rsidR="00E072A4" w:rsidRPr="00E072A4" w:rsidRDefault="00E072A4" w:rsidP="00E072A4">
            <w:r w:rsidRPr="00E072A4">
              <w:t>8 bitů</w:t>
            </w:r>
          </w:p>
        </w:tc>
        <w:tc>
          <w:tcPr>
            <w:tcW w:w="2551" w:type="dxa"/>
          </w:tcPr>
          <w:p w:rsidR="00E072A4" w:rsidRPr="00E072A4" w:rsidRDefault="00E072A4" w:rsidP="00E072A4">
            <w:r w:rsidRPr="00E072A4">
              <w:t>1 byte (B)</w:t>
            </w:r>
          </w:p>
        </w:tc>
      </w:tr>
      <w:tr w:rsidR="00E072A4" w:rsidRPr="00E072A4" w:rsidTr="00E072A4">
        <w:tc>
          <w:tcPr>
            <w:tcW w:w="1980" w:type="dxa"/>
          </w:tcPr>
          <w:p w:rsidR="00E072A4" w:rsidRPr="00E072A4" w:rsidRDefault="00E072A4" w:rsidP="00E072A4">
            <w:r w:rsidRPr="00E072A4">
              <w:t>1024 bytů</w:t>
            </w:r>
          </w:p>
        </w:tc>
        <w:tc>
          <w:tcPr>
            <w:tcW w:w="2551" w:type="dxa"/>
          </w:tcPr>
          <w:p w:rsidR="00E072A4" w:rsidRPr="00E072A4" w:rsidRDefault="00E072A4" w:rsidP="00E072A4">
            <w:r w:rsidRPr="00E072A4">
              <w:t>1 kilobyte (kB)</w:t>
            </w:r>
          </w:p>
        </w:tc>
      </w:tr>
      <w:tr w:rsidR="00E072A4" w:rsidRPr="00E072A4" w:rsidTr="00E072A4">
        <w:tc>
          <w:tcPr>
            <w:tcW w:w="1980" w:type="dxa"/>
          </w:tcPr>
          <w:p w:rsidR="00E072A4" w:rsidRPr="00E072A4" w:rsidRDefault="00E072A4" w:rsidP="00E072A4">
            <w:r w:rsidRPr="00E072A4">
              <w:t>1024 kilobytů</w:t>
            </w:r>
          </w:p>
        </w:tc>
        <w:tc>
          <w:tcPr>
            <w:tcW w:w="2551" w:type="dxa"/>
          </w:tcPr>
          <w:p w:rsidR="00E072A4" w:rsidRPr="00E072A4" w:rsidRDefault="00E072A4" w:rsidP="00E072A4">
            <w:r w:rsidRPr="00E072A4">
              <w:t>1 megabyte (MB)</w:t>
            </w:r>
          </w:p>
        </w:tc>
      </w:tr>
      <w:tr w:rsidR="00E072A4" w:rsidRPr="00E072A4" w:rsidTr="00E072A4">
        <w:tc>
          <w:tcPr>
            <w:tcW w:w="1980" w:type="dxa"/>
          </w:tcPr>
          <w:p w:rsidR="00E072A4" w:rsidRPr="00E072A4" w:rsidRDefault="00E072A4" w:rsidP="00E072A4">
            <w:r w:rsidRPr="00E072A4">
              <w:t>1024 megabytů</w:t>
            </w:r>
          </w:p>
        </w:tc>
        <w:tc>
          <w:tcPr>
            <w:tcW w:w="2551" w:type="dxa"/>
          </w:tcPr>
          <w:p w:rsidR="00E072A4" w:rsidRPr="00E072A4" w:rsidRDefault="00E072A4" w:rsidP="00E072A4">
            <w:r w:rsidRPr="00E072A4">
              <w:t>1 gigabyte (GB)</w:t>
            </w:r>
          </w:p>
        </w:tc>
      </w:tr>
    </w:tbl>
    <w:bookmarkStart w:id="234" w:name="_Toc119914931"/>
    <w:bookmarkStart w:id="235" w:name="_Ref120515966"/>
    <w:p w:rsidR="00E072A4" w:rsidRDefault="009A0AD5" w:rsidP="00E072A4">
      <w:pPr>
        <w:pStyle w:val="Titulek"/>
        <w:keepNext/>
      </w:pPr>
      <w:r>
        <w:fldChar w:fldCharType="begin"/>
      </w:r>
      <w:r>
        <w:instrText xml:space="preserve"> HYPERLINK  \l "Tabulka" </w:instrText>
      </w:r>
      <w:r>
        <w:fldChar w:fldCharType="separate"/>
      </w:r>
      <w:r w:rsidR="00E072A4" w:rsidRPr="009A0AD5">
        <w:rPr>
          <w:rStyle w:val="Hypertextovodkaz"/>
        </w:rPr>
        <w:t xml:space="preserve">Tabulka </w:t>
      </w:r>
      <w:r w:rsidR="00D65DDB" w:rsidRPr="009A0AD5">
        <w:rPr>
          <w:rStyle w:val="Hypertextovodkaz"/>
        </w:rPr>
        <w:fldChar w:fldCharType="begin"/>
      </w:r>
      <w:r w:rsidR="00D65DDB" w:rsidRPr="009A0AD5">
        <w:rPr>
          <w:rStyle w:val="Hypertextovodkaz"/>
        </w:rPr>
        <w:instrText xml:space="preserve"> SEQ Tabulka \* ARABIC </w:instrText>
      </w:r>
      <w:r w:rsidR="00D65DDB" w:rsidRPr="009A0AD5">
        <w:rPr>
          <w:rStyle w:val="Hypertextovodkaz"/>
        </w:rPr>
        <w:fldChar w:fldCharType="separate"/>
      </w:r>
      <w:r w:rsidR="00285D58">
        <w:rPr>
          <w:rStyle w:val="Hypertextovodkaz"/>
          <w:noProof/>
        </w:rPr>
        <w:t>1</w:t>
      </w:r>
      <w:r w:rsidR="00D65DDB" w:rsidRPr="009A0AD5">
        <w:rPr>
          <w:rStyle w:val="Hypertextovodkaz"/>
          <w:noProof/>
        </w:rPr>
        <w:fldChar w:fldCharType="end"/>
      </w:r>
      <w:r w:rsidR="00E072A4" w:rsidRPr="009A0AD5">
        <w:rPr>
          <w:rStyle w:val="Hypertextovodkaz"/>
        </w:rPr>
        <w:t xml:space="preserve"> – Základní jednotky</w:t>
      </w:r>
      <w:bookmarkEnd w:id="234"/>
      <w:bookmarkEnd w:id="235"/>
      <w:r>
        <w:fldChar w:fldCharType="end"/>
      </w:r>
    </w:p>
    <w:p w:rsidR="009A0AD5" w:rsidRPr="009A0AD5" w:rsidRDefault="009A0AD5" w:rsidP="009A0AD5"/>
    <w:p w:rsidR="0077749A" w:rsidRDefault="0077749A" w:rsidP="000D450D">
      <w:pPr>
        <w:sectPr w:rsidR="0077749A" w:rsidSect="00285D58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bookmarkStart w:id="236" w:name="_GoBack"/>
      <w:bookmarkEnd w:id="236"/>
    </w:p>
    <w:p w:rsidR="000D450D" w:rsidRDefault="005E6E6D" w:rsidP="00D15B1E">
      <w:pPr>
        <w:pStyle w:val="Nadpis1"/>
      </w:pPr>
      <w:bookmarkStart w:id="237" w:name="_Toc121726132"/>
      <w:r>
        <w:rPr>
          <w:noProof/>
          <w:lang w:eastAsia="cs-CZ"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5B55FE2" wp14:editId="4A2C5E28">
                <wp:simplePos x="0" y="0"/>
                <wp:positionH relativeFrom="column">
                  <wp:posOffset>2286635</wp:posOffset>
                </wp:positionH>
                <wp:positionV relativeFrom="paragraph">
                  <wp:posOffset>2882265</wp:posOffset>
                </wp:positionV>
                <wp:extent cx="32835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3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238" w:name="_Toc119307952"/>
                          <w:p w:rsidR="008E443F" w:rsidRPr="00CF5B09" w:rsidRDefault="008E443F" w:rsidP="005E6E6D">
                            <w:pPr>
                              <w:pStyle w:val="Titulek"/>
                              <w:rPr>
                                <w:b/>
                                <w:noProof/>
                                <w:color w:val="000000" w:themeColor="text1"/>
                                <w:spacing w:val="6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 \l "Obrázky" </w:instrText>
                            </w:r>
                            <w:r>
                              <w:fldChar w:fldCharType="separate"/>
                            </w:r>
                            <w:bookmarkStart w:id="239" w:name="_Ref120515866"/>
                            <w:r w:rsidRPr="00EB12B1">
                              <w:rPr>
                                <w:rStyle w:val="Hypertextovodkaz"/>
                              </w:rPr>
                              <w:t xml:space="preserve">Obrázek </w:t>
                            </w:r>
                            <w:r w:rsidRPr="00EB12B1">
                              <w:rPr>
                                <w:rStyle w:val="Hypertextovodkaz"/>
                              </w:rPr>
                              <w:fldChar w:fldCharType="begin"/>
                            </w:r>
                            <w:r w:rsidRPr="00EB12B1">
                              <w:rPr>
                                <w:rStyle w:val="Hypertextovodkaz"/>
                              </w:rPr>
                              <w:instrText xml:space="preserve"> SEQ Obrázek \* ARABIC </w:instrText>
                            </w:r>
                            <w:r w:rsidRPr="00EB12B1">
                              <w:rPr>
                                <w:rStyle w:val="Hypertextovodkaz"/>
                              </w:rPr>
                              <w:fldChar w:fldCharType="separate"/>
                            </w:r>
                            <w:r w:rsidR="00285D58">
                              <w:rPr>
                                <w:rStyle w:val="Hypertextovodkaz"/>
                                <w:noProof/>
                              </w:rPr>
                              <w:t>5</w:t>
                            </w:r>
                            <w:bookmarkEnd w:id="238"/>
                            <w:r w:rsidRPr="00EB12B1">
                              <w:rPr>
                                <w:rStyle w:val="Hypertextovodkaz"/>
                              </w:rPr>
                              <w:fldChar w:fldCharType="end"/>
                            </w:r>
                            <w:r w:rsidRPr="00EB12B1">
                              <w:rPr>
                                <w:rStyle w:val="Hypertextovodkaz"/>
                              </w:rPr>
                              <w:t xml:space="preserve"> – Software a Hardware</w:t>
                            </w:r>
                            <w:bookmarkEnd w:id="239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55FE2" id="Textové pole 8" o:spid="_x0000_s1031" type="#_x0000_t202" style="position:absolute;margin-left:180.05pt;margin-top:226.95pt;width:258.5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" stroked="f">
                <v:textbox style="mso-fit-shape-to-text:t" inset="0,0,0,0">
                  <w:txbxContent>
                    <w:bookmarkStart w:id="240" w:name="_Toc119307952"/>
                    <w:p w:rsidR="008E443F" w:rsidRPr="00CF5B09" w:rsidRDefault="008E443F" w:rsidP="005E6E6D">
                      <w:pPr>
                        <w:pStyle w:val="Titulek"/>
                        <w:rPr>
                          <w:b/>
                          <w:noProof/>
                          <w:color w:val="000000" w:themeColor="text1"/>
                          <w:spacing w:val="6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 \l "Obrázky" </w:instrText>
                      </w:r>
                      <w:r>
                        <w:fldChar w:fldCharType="separate"/>
                      </w:r>
                      <w:bookmarkStart w:id="241" w:name="_Ref120515866"/>
                      <w:r w:rsidRPr="00EB12B1">
                        <w:rPr>
                          <w:rStyle w:val="Hypertextovodkaz"/>
                        </w:rPr>
                        <w:t xml:space="preserve">Obrázek </w:t>
                      </w:r>
                      <w:r w:rsidRPr="00EB12B1">
                        <w:rPr>
                          <w:rStyle w:val="Hypertextovodkaz"/>
                        </w:rPr>
                        <w:fldChar w:fldCharType="begin"/>
                      </w:r>
                      <w:r w:rsidRPr="00EB12B1">
                        <w:rPr>
                          <w:rStyle w:val="Hypertextovodkaz"/>
                        </w:rPr>
                        <w:instrText xml:space="preserve"> SEQ Obrázek \* ARABIC </w:instrText>
                      </w:r>
                      <w:r w:rsidRPr="00EB12B1">
                        <w:rPr>
                          <w:rStyle w:val="Hypertextovodkaz"/>
                        </w:rPr>
                        <w:fldChar w:fldCharType="separate"/>
                      </w:r>
                      <w:r w:rsidR="00285D58">
                        <w:rPr>
                          <w:rStyle w:val="Hypertextovodkaz"/>
                          <w:noProof/>
                        </w:rPr>
                        <w:t>5</w:t>
                      </w:r>
                      <w:bookmarkEnd w:id="240"/>
                      <w:r w:rsidRPr="00EB12B1">
                        <w:rPr>
                          <w:rStyle w:val="Hypertextovodkaz"/>
                        </w:rPr>
                        <w:fldChar w:fldCharType="end"/>
                      </w:r>
                      <w:r w:rsidRPr="00EB12B1">
                        <w:rPr>
                          <w:rStyle w:val="Hypertextovodkaz"/>
                        </w:rPr>
                        <w:t xml:space="preserve"> – Software a Hardware</w:t>
                      </w:r>
                      <w:bookmarkEnd w:id="241"/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cs-CZ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2286739</wp:posOffset>
            </wp:positionH>
            <wp:positionV relativeFrom="paragraph">
              <wp:posOffset>635000</wp:posOffset>
            </wp:positionV>
            <wp:extent cx="3283585" cy="2190115"/>
            <wp:effectExtent l="0" t="0" r="0" b="635"/>
            <wp:wrapTight wrapText="bothSides">
              <wp:wrapPolygon edited="0">
                <wp:start x="0" y="0"/>
                <wp:lineTo x="0" y="21418"/>
                <wp:lineTo x="21429" y="21418"/>
                <wp:lineTo x="21429" y="0"/>
                <wp:lineTo x="0" y="0"/>
              </wp:wrapPolygon>
            </wp:wrapTight>
            <wp:docPr id="5" name="Obrázek 5" descr="The 3 types of computer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3 types of computer softwar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50D">
        <w:t>Základní pojmy</w:t>
      </w:r>
      <w:bookmarkEnd w:id="237"/>
    </w:p>
    <w:p w:rsidR="000D450D" w:rsidRPr="005E6E6D" w:rsidRDefault="000D450D" w:rsidP="005E6E6D">
      <w:pPr>
        <w:pStyle w:val="Seznamsodrkami"/>
      </w:pPr>
      <w:r w:rsidRPr="005E6E6D">
        <w:t>Software</w:t>
      </w:r>
      <w:ins w:id="242" w:author="m_chyla" w:date="2022-11-28T09:36:00Z">
        <w:r w:rsidR="00366FFB">
          <w:fldChar w:fldCharType="begin"/>
        </w:r>
        <w:r w:rsidR="00366FFB">
          <w:instrText xml:space="preserve"> XE</w:instrText>
        </w:r>
      </w:ins>
      <w:r w:rsidR="00366FFB">
        <w:instrText xml:space="preserve"> "Software"</w:instrText>
      </w:r>
      <w:ins w:id="243" w:author="m_chyla" w:date="2022-11-28T09:36:00Z">
        <w:r w:rsidR="00366FFB">
          <w:instrText xml:space="preserve"> </w:instrText>
        </w:r>
        <w:r w:rsidR="00366FFB">
          <w:fldChar w:fldCharType="end"/>
        </w:r>
      </w:ins>
      <w:r w:rsidRPr="005E6E6D">
        <w:t xml:space="preserve"> – programové vybavení počítače.</w:t>
      </w:r>
      <w:r w:rsidR="0073603F" w:rsidRPr="005E6E6D">
        <w:t xml:space="preserve"> </w:t>
      </w:r>
    </w:p>
    <w:p w:rsidR="000D450D" w:rsidRPr="005E6E6D" w:rsidRDefault="000D450D" w:rsidP="005E6E6D">
      <w:pPr>
        <w:pStyle w:val="Seznamsodrkami"/>
      </w:pPr>
      <w:r w:rsidRPr="005E6E6D">
        <w:t>Hardware – technické (fyzické) vybavení osobního počítače. Je to vše, na co si můžeme šáhnout.</w:t>
      </w:r>
    </w:p>
    <w:p w:rsidR="0077749A" w:rsidRDefault="0077749A" w:rsidP="000D450D">
      <w:pPr>
        <w:sectPr w:rsidR="0077749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D450D" w:rsidRDefault="000D450D" w:rsidP="00D15B1E">
      <w:pPr>
        <w:pStyle w:val="Nadpis1"/>
      </w:pPr>
      <w:bookmarkStart w:id="244" w:name="_Toc121726133"/>
      <w:r>
        <w:lastRenderedPageBreak/>
        <w:t>Hardwarová konf</w:t>
      </w:r>
      <w:r w:rsidR="00D15B1E">
        <w:t>igurace počítače</w:t>
      </w:r>
      <w:bookmarkEnd w:id="244"/>
    </w:p>
    <w:p w:rsidR="000D450D" w:rsidRDefault="005E6E6D" w:rsidP="00D15B1E">
      <w:pPr>
        <w:pStyle w:val="Nadpis2"/>
      </w:pPr>
      <w:bookmarkStart w:id="245" w:name="_Toc121726134"/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61407DC" wp14:editId="097E678E">
                <wp:simplePos x="0" y="0"/>
                <wp:positionH relativeFrom="column">
                  <wp:posOffset>3330575</wp:posOffset>
                </wp:positionH>
                <wp:positionV relativeFrom="paragraph">
                  <wp:posOffset>2221865</wp:posOffset>
                </wp:positionV>
                <wp:extent cx="29629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246" w:name="_Toc119307953"/>
                          <w:p w:rsidR="008E443F" w:rsidRDefault="008E443F" w:rsidP="005E6E6D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 \l "Obrázky" </w:instrText>
                            </w:r>
                            <w:r>
                              <w:fldChar w:fldCharType="separate"/>
                            </w:r>
                            <w:bookmarkStart w:id="247" w:name="_Ref120515872"/>
                            <w:r w:rsidRPr="00EB12B1">
                              <w:rPr>
                                <w:rStyle w:val="Hypertextovodkaz"/>
                              </w:rPr>
                              <w:t xml:space="preserve">Obrázek </w:t>
                            </w:r>
                            <w:r w:rsidRPr="00EB12B1">
                              <w:rPr>
                                <w:rStyle w:val="Hypertextovodkaz"/>
                              </w:rPr>
                              <w:fldChar w:fldCharType="begin"/>
                            </w:r>
                            <w:r w:rsidRPr="00EB12B1">
                              <w:rPr>
                                <w:rStyle w:val="Hypertextovodkaz"/>
                              </w:rPr>
                              <w:instrText xml:space="preserve"> SEQ Obrázek \* ARABIC </w:instrText>
                            </w:r>
                            <w:r w:rsidRPr="00EB12B1">
                              <w:rPr>
                                <w:rStyle w:val="Hypertextovodkaz"/>
                              </w:rPr>
                              <w:fldChar w:fldCharType="separate"/>
                            </w:r>
                            <w:r w:rsidR="00285D58">
                              <w:rPr>
                                <w:rStyle w:val="Hypertextovodkaz"/>
                                <w:noProof/>
                              </w:rPr>
                              <w:t>6</w:t>
                            </w:r>
                            <w:r w:rsidRPr="00EB12B1">
                              <w:rPr>
                                <w:rStyle w:val="Hypertextovodkaz"/>
                              </w:rPr>
                              <w:fldChar w:fldCharType="end"/>
                            </w:r>
                            <w:r w:rsidRPr="00EB12B1">
                              <w:rPr>
                                <w:rStyle w:val="Hypertextovodkaz"/>
                              </w:rPr>
                              <w:t xml:space="preserve"> - </w:t>
                            </w:r>
                            <w:proofErr w:type="spellStart"/>
                            <w:r w:rsidRPr="00EB12B1">
                              <w:rPr>
                                <w:rStyle w:val="Hypertextovodkaz"/>
                              </w:rPr>
                              <w:t>Mclaren</w:t>
                            </w:r>
                            <w:proofErr w:type="spellEnd"/>
                            <w:r w:rsidRPr="00EB12B1">
                              <w:rPr>
                                <w:rStyle w:val="Hypertextovodkaz"/>
                              </w:rPr>
                              <w:t xml:space="preserve"> case</w:t>
                            </w:r>
                            <w:bookmarkEnd w:id="246"/>
                            <w:bookmarkEnd w:id="247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407DC" id="Textové pole 9" o:spid="_x0000_s1032" type="#_x0000_t202" style="position:absolute;margin-left:262.25pt;margin-top:174.95pt;width:233.3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" stroked="f">
                <v:textbox style="mso-fit-shape-to-text:t" inset="0,0,0,0">
                  <w:txbxContent>
                    <w:bookmarkStart w:id="248" w:name="_Toc119307953"/>
                    <w:p w:rsidR="008E443F" w:rsidRDefault="008E443F" w:rsidP="005E6E6D">
                      <w:pPr>
                        <w:pStyle w:val="Titulek"/>
                        <w:rPr>
                          <w:noProof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 \l "Obrázky" </w:instrText>
                      </w:r>
                      <w:r>
                        <w:fldChar w:fldCharType="separate"/>
                      </w:r>
                      <w:bookmarkStart w:id="249" w:name="_Ref120515872"/>
                      <w:r w:rsidRPr="00EB12B1">
                        <w:rPr>
                          <w:rStyle w:val="Hypertextovodkaz"/>
                        </w:rPr>
                        <w:t xml:space="preserve">Obrázek </w:t>
                      </w:r>
                      <w:r w:rsidRPr="00EB12B1">
                        <w:rPr>
                          <w:rStyle w:val="Hypertextovodkaz"/>
                        </w:rPr>
                        <w:fldChar w:fldCharType="begin"/>
                      </w:r>
                      <w:r w:rsidRPr="00EB12B1">
                        <w:rPr>
                          <w:rStyle w:val="Hypertextovodkaz"/>
                        </w:rPr>
                        <w:instrText xml:space="preserve"> SEQ Obrázek \* ARABIC </w:instrText>
                      </w:r>
                      <w:r w:rsidRPr="00EB12B1">
                        <w:rPr>
                          <w:rStyle w:val="Hypertextovodkaz"/>
                        </w:rPr>
                        <w:fldChar w:fldCharType="separate"/>
                      </w:r>
                      <w:r w:rsidR="00285D58">
                        <w:rPr>
                          <w:rStyle w:val="Hypertextovodkaz"/>
                          <w:noProof/>
                        </w:rPr>
                        <w:t>6</w:t>
                      </w:r>
                      <w:r w:rsidRPr="00EB12B1">
                        <w:rPr>
                          <w:rStyle w:val="Hypertextovodkaz"/>
                        </w:rPr>
                        <w:fldChar w:fldCharType="end"/>
                      </w:r>
                      <w:r w:rsidRPr="00EB12B1">
                        <w:rPr>
                          <w:rStyle w:val="Hypertextovodkaz"/>
                        </w:rPr>
                        <w:t xml:space="preserve"> - </w:t>
                      </w:r>
                      <w:proofErr w:type="spellStart"/>
                      <w:r w:rsidRPr="00EB12B1">
                        <w:rPr>
                          <w:rStyle w:val="Hypertextovodkaz"/>
                        </w:rPr>
                        <w:t>Mclaren</w:t>
                      </w:r>
                      <w:proofErr w:type="spellEnd"/>
                      <w:r w:rsidRPr="00EB12B1">
                        <w:rPr>
                          <w:rStyle w:val="Hypertextovodkaz"/>
                        </w:rPr>
                        <w:t xml:space="preserve"> case</w:t>
                      </w:r>
                      <w:bookmarkEnd w:id="248"/>
                      <w:bookmarkEnd w:id="249"/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3603F">
        <w:rPr>
          <w:noProof/>
          <w:lang w:eastAsia="cs-CZ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3330689</wp:posOffset>
            </wp:positionH>
            <wp:positionV relativeFrom="paragraph">
              <wp:posOffset>189941</wp:posOffset>
            </wp:positionV>
            <wp:extent cx="2962929" cy="1975286"/>
            <wp:effectExtent l="0" t="0" r="8890" b="6350"/>
            <wp:wrapTight wrapText="bothSides">
              <wp:wrapPolygon edited="0">
                <wp:start x="0" y="0"/>
                <wp:lineTo x="0" y="21461"/>
                <wp:lineTo x="21526" y="21461"/>
                <wp:lineTo x="21526" y="0"/>
                <wp:lineTo x="0" y="0"/>
              </wp:wrapPolygon>
            </wp:wrapTight>
            <wp:docPr id="6" name="Obrázek 6" descr="The 15 Most Unique PC Cases You Can Buy in 2021 – Voltc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he 15 Most Unique PC Cases You Can Buy in 2021 – Voltcav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29" cy="197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450D">
        <w:t>Skříň počítače</w:t>
      </w:r>
      <w:bookmarkEnd w:id="245"/>
      <w:r w:rsidR="000D450D">
        <w:t xml:space="preserve"> </w:t>
      </w:r>
    </w:p>
    <w:p w:rsidR="000D450D" w:rsidRDefault="000D450D" w:rsidP="00216F78">
      <w:pPr>
        <w:pStyle w:val="Mjstyl"/>
      </w:pPr>
      <w:r>
        <w:t xml:space="preserve">(desktop – leží na stole, </w:t>
      </w:r>
      <w:del w:id="250" w:author="m_chyla" w:date="2022-11-28T08:59:00Z">
        <w:r w:rsidDel="005054CB">
          <w:delText>tower</w:delText>
        </w:r>
      </w:del>
      <w:ins w:id="251" w:author="m_chyla" w:date="2022-11-28T08:59:00Z">
        <w:r w:rsidR="005054CB">
          <w:t>Tower</w:t>
        </w:r>
      </w:ins>
      <w:ins w:id="252" w:author="m_chyla" w:date="2022-11-28T09:39:00Z">
        <w:r w:rsidR="00D65DDB">
          <w:fldChar w:fldCharType="begin"/>
        </w:r>
        <w:r w:rsidR="00D65DDB">
          <w:instrText xml:space="preserve"> XE</w:instrText>
        </w:r>
      </w:ins>
      <w:r w:rsidR="00D65DDB">
        <w:instrText xml:space="preserve"> "Tower"</w:instrText>
      </w:r>
      <w:ins w:id="253" w:author="m_chyla" w:date="2022-11-28T09:39:00Z">
        <w:r w:rsidR="00D65DDB">
          <w:instrText xml:space="preserve"> </w:instrText>
        </w:r>
        <w:r w:rsidR="00D65DDB">
          <w:fldChar w:fldCharType="end"/>
        </w:r>
      </w:ins>
      <w:r>
        <w:t xml:space="preserve"> – jde o desktop postavený na bok – minitower /pro pracovní stůl), bigtower je určen pro servery /centrální – řídící počítače počítačových sítí/:</w:t>
      </w:r>
    </w:p>
    <w:p w:rsidR="000D450D" w:rsidRDefault="000D450D" w:rsidP="00DD7D80">
      <w:pPr>
        <w:pStyle w:val="slovanseznam"/>
        <w:numPr>
          <w:ilvl w:val="0"/>
          <w:numId w:val="16"/>
        </w:numPr>
      </w:pPr>
      <w:r>
        <w:t>Základní deska (motherboard)</w:t>
      </w:r>
    </w:p>
    <w:bookmarkStart w:id="254" w:name="Slovo1"/>
    <w:p w:rsidR="000D450D" w:rsidRDefault="00A42424" w:rsidP="00DD7D80">
      <w:pPr>
        <w:pStyle w:val="slovanseznam"/>
        <w:numPr>
          <w:ilvl w:val="0"/>
          <w:numId w:val="16"/>
        </w:numPr>
      </w:pPr>
      <w:r w:rsidRPr="00DD7D80">
        <w:rPr>
          <w:rStyle w:val="Hypertextovodkaz"/>
          <w:color w:val="000000" w:themeColor="text1"/>
        </w:rPr>
        <w:fldChar w:fldCharType="begin"/>
      </w:r>
      <w:r w:rsidRPr="00DD7D80">
        <w:rPr>
          <w:rStyle w:val="Hypertextovodkaz"/>
          <w:color w:val="000000" w:themeColor="text1"/>
        </w:rPr>
        <w:instrText xml:space="preserve"> HYPERLINK  \l "_Na_text" </w:instrText>
      </w:r>
      <w:r w:rsidRPr="00DD7D80">
        <w:rPr>
          <w:rStyle w:val="Hypertextovodkaz"/>
          <w:color w:val="000000" w:themeColor="text1"/>
        </w:rPr>
        <w:fldChar w:fldCharType="separate"/>
      </w:r>
      <w:r w:rsidR="000D450D" w:rsidRPr="00DD7D80">
        <w:rPr>
          <w:rStyle w:val="Hypertextovodkaz"/>
          <w:color w:val="000000" w:themeColor="text1"/>
        </w:rPr>
        <w:t>procesor</w:t>
      </w:r>
      <w:bookmarkEnd w:id="254"/>
      <w:r w:rsidRPr="00DD7D80">
        <w:rPr>
          <w:rStyle w:val="Hypertextovodkaz"/>
          <w:color w:val="000000" w:themeColor="text1"/>
        </w:rPr>
        <w:fldChar w:fldCharType="end"/>
      </w:r>
      <w:r w:rsidR="000D450D">
        <w:t xml:space="preserve"> (CPU)</w:t>
      </w:r>
    </w:p>
    <w:p w:rsidR="000D450D" w:rsidRDefault="000D450D" w:rsidP="00DD7D80">
      <w:pPr>
        <w:pStyle w:val="slovanseznam"/>
        <w:numPr>
          <w:ilvl w:val="0"/>
          <w:numId w:val="16"/>
        </w:numPr>
      </w:pPr>
      <w:r>
        <w:t>paměť RAM</w:t>
      </w:r>
    </w:p>
    <w:p w:rsidR="000D450D" w:rsidRDefault="000D450D" w:rsidP="00DD7D80">
      <w:pPr>
        <w:pStyle w:val="slovanseznam"/>
        <w:numPr>
          <w:ilvl w:val="0"/>
          <w:numId w:val="16"/>
        </w:numPr>
      </w:pPr>
      <w:r>
        <w:t>diskové jednotky</w:t>
      </w:r>
    </w:p>
    <w:p w:rsidR="000D450D" w:rsidRDefault="000D450D" w:rsidP="00DD7D80">
      <w:pPr>
        <w:pStyle w:val="slovanseznam"/>
        <w:numPr>
          <w:ilvl w:val="0"/>
          <w:numId w:val="16"/>
        </w:numPr>
      </w:pPr>
      <w:r>
        <w:t xml:space="preserve">přídavné karty (grafická karta, zvuková </w:t>
      </w:r>
      <w:del w:id="255" w:author="m_chyla" w:date="2022-11-28T08:59:00Z">
        <w:r w:rsidDel="005054CB">
          <w:delText>karta,...)</w:delText>
        </w:r>
      </w:del>
      <w:ins w:id="256" w:author="m_chyla" w:date="2022-11-28T08:59:00Z">
        <w:r w:rsidR="005054CB">
          <w:t>karta,…)</w:t>
        </w:r>
      </w:ins>
    </w:p>
    <w:p w:rsidR="000D450D" w:rsidRDefault="000D450D" w:rsidP="00DD7D80">
      <w:pPr>
        <w:pStyle w:val="slovanseznam"/>
        <w:numPr>
          <w:ilvl w:val="0"/>
          <w:numId w:val="16"/>
        </w:numPr>
      </w:pPr>
      <w:r>
        <w:t xml:space="preserve">další komponenty (sběrnice, </w:t>
      </w:r>
      <w:proofErr w:type="gramStart"/>
      <w:r>
        <w:t>rozhraní,..</w:t>
      </w:r>
      <w:del w:id="257" w:author="m_chyla" w:date="2022-11-28T09:00:00Z">
        <w:r w:rsidDel="005054CB">
          <w:delText>..</w:delText>
        </w:r>
      </w:del>
      <w:proofErr w:type="gramEnd"/>
      <w:r>
        <w:t>.)</w:t>
      </w:r>
    </w:p>
    <w:p w:rsidR="00641E82" w:rsidRDefault="00641E82" w:rsidP="00D15B1E">
      <w:pPr>
        <w:pStyle w:val="Nadpis2"/>
        <w:sectPr w:rsidR="00641E8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D450D" w:rsidRDefault="00162882" w:rsidP="00D15B1E">
      <w:pPr>
        <w:pStyle w:val="Nadpis2"/>
      </w:pPr>
      <w:bookmarkStart w:id="258" w:name="_Toc121726135"/>
      <w:r>
        <w:rPr>
          <w:noProof/>
          <w:lang w:eastAsia="cs-CZ"/>
        </w:rPr>
        <w:lastRenderedPageBreak/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1D7B099" wp14:editId="0A9EA478">
                <wp:simplePos x="0" y="0"/>
                <wp:positionH relativeFrom="column">
                  <wp:posOffset>2340610</wp:posOffset>
                </wp:positionH>
                <wp:positionV relativeFrom="paragraph">
                  <wp:posOffset>2114550</wp:posOffset>
                </wp:positionV>
                <wp:extent cx="3474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259" w:name="_Toc119307954"/>
                          <w:p w:rsidR="008E443F" w:rsidRDefault="008E443F" w:rsidP="00162882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 \l "Obrázky" </w:instrText>
                            </w:r>
                            <w:r>
                              <w:fldChar w:fldCharType="separate"/>
                            </w:r>
                            <w:bookmarkStart w:id="260" w:name="_Ref120515878"/>
                            <w:r w:rsidRPr="00EB12B1">
                              <w:rPr>
                                <w:rStyle w:val="Hypertextovodkaz"/>
                              </w:rPr>
                              <w:t xml:space="preserve">Obrázek </w:t>
                            </w:r>
                            <w:r w:rsidRPr="00EB12B1">
                              <w:rPr>
                                <w:rStyle w:val="Hypertextovodkaz"/>
                              </w:rPr>
                              <w:fldChar w:fldCharType="begin"/>
                            </w:r>
                            <w:r w:rsidRPr="00EB12B1">
                              <w:rPr>
                                <w:rStyle w:val="Hypertextovodkaz"/>
                              </w:rPr>
                              <w:instrText xml:space="preserve"> SEQ Obrázek \* ARABIC </w:instrText>
                            </w:r>
                            <w:r w:rsidRPr="00EB12B1">
                              <w:rPr>
                                <w:rStyle w:val="Hypertextovodkaz"/>
                              </w:rPr>
                              <w:fldChar w:fldCharType="separate"/>
                            </w:r>
                            <w:r w:rsidR="00285D58">
                              <w:rPr>
                                <w:rStyle w:val="Hypertextovodkaz"/>
                                <w:noProof/>
                              </w:rPr>
                              <w:t>7</w:t>
                            </w:r>
                            <w:bookmarkEnd w:id="259"/>
                            <w:r w:rsidRPr="00EB12B1">
                              <w:rPr>
                                <w:rStyle w:val="Hypertextovodkaz"/>
                              </w:rPr>
                              <w:fldChar w:fldCharType="end"/>
                            </w:r>
                            <w:r w:rsidRPr="00EB12B1">
                              <w:rPr>
                                <w:rStyle w:val="Hypertextovodkaz"/>
                              </w:rPr>
                              <w:t xml:space="preserve"> - Monitory</w:t>
                            </w:r>
                            <w:bookmarkEnd w:id="260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7B099" id="Textové pole 14" o:spid="_x0000_s1033" type="#_x0000_t202" style="position:absolute;margin-left:184.3pt;margin-top:166.5pt;width:273.6pt;height:.0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" stroked="f">
                <v:textbox style="mso-fit-shape-to-text:t" inset="0,0,0,0">
                  <w:txbxContent>
                    <w:bookmarkStart w:id="261" w:name="_Toc119307954"/>
                    <w:p w:rsidR="008E443F" w:rsidRDefault="008E443F" w:rsidP="00162882">
                      <w:pPr>
                        <w:pStyle w:val="Titulek"/>
                        <w:rPr>
                          <w:noProof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 \l "Obrázky" </w:instrText>
                      </w:r>
                      <w:r>
                        <w:fldChar w:fldCharType="separate"/>
                      </w:r>
                      <w:bookmarkStart w:id="262" w:name="_Ref120515878"/>
                      <w:r w:rsidRPr="00EB12B1">
                        <w:rPr>
                          <w:rStyle w:val="Hypertextovodkaz"/>
                        </w:rPr>
                        <w:t xml:space="preserve">Obrázek </w:t>
                      </w:r>
                      <w:r w:rsidRPr="00EB12B1">
                        <w:rPr>
                          <w:rStyle w:val="Hypertextovodkaz"/>
                        </w:rPr>
                        <w:fldChar w:fldCharType="begin"/>
                      </w:r>
                      <w:r w:rsidRPr="00EB12B1">
                        <w:rPr>
                          <w:rStyle w:val="Hypertextovodkaz"/>
                        </w:rPr>
                        <w:instrText xml:space="preserve"> SEQ Obrázek \* ARABIC </w:instrText>
                      </w:r>
                      <w:r w:rsidRPr="00EB12B1">
                        <w:rPr>
                          <w:rStyle w:val="Hypertextovodkaz"/>
                        </w:rPr>
                        <w:fldChar w:fldCharType="separate"/>
                      </w:r>
                      <w:r w:rsidR="00285D58">
                        <w:rPr>
                          <w:rStyle w:val="Hypertextovodkaz"/>
                          <w:noProof/>
                        </w:rPr>
                        <w:t>7</w:t>
                      </w:r>
                      <w:bookmarkEnd w:id="261"/>
                      <w:r w:rsidRPr="00EB12B1">
                        <w:rPr>
                          <w:rStyle w:val="Hypertextovodkaz"/>
                        </w:rPr>
                        <w:fldChar w:fldCharType="end"/>
                      </w:r>
                      <w:r w:rsidRPr="00EB12B1">
                        <w:rPr>
                          <w:rStyle w:val="Hypertextovodkaz"/>
                        </w:rPr>
                        <w:t xml:space="preserve"> - Monitory</w:t>
                      </w:r>
                      <w:bookmarkEnd w:id="262"/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3603F">
        <w:rPr>
          <w:noProof/>
          <w:lang w:eastAsia="cs-CZ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2341226</wp:posOffset>
            </wp:positionH>
            <wp:positionV relativeFrom="paragraph">
              <wp:posOffset>102974</wp:posOffset>
            </wp:positionV>
            <wp:extent cx="3474720" cy="1954530"/>
            <wp:effectExtent l="0" t="0" r="0" b="7620"/>
            <wp:wrapTight wrapText="bothSides">
              <wp:wrapPolygon edited="0">
                <wp:start x="0" y="0"/>
                <wp:lineTo x="0" y="21474"/>
                <wp:lineTo x="21434" y="21474"/>
                <wp:lineTo x="21434" y="0"/>
                <wp:lineTo x="0" y="0"/>
              </wp:wrapPolygon>
            </wp:wrapTight>
            <wp:docPr id="7" name="Obrázek 7" descr="How To Build a Dual Ultra-Wide Monitor Setup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ow To Build a Dual Ultra-Wide Monitor Setup?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B1E">
        <w:t>Periferní zařízení</w:t>
      </w:r>
      <w:bookmarkEnd w:id="258"/>
    </w:p>
    <w:p w:rsidR="000D450D" w:rsidRDefault="000D450D" w:rsidP="002B2FF6">
      <w:pPr>
        <w:pStyle w:val="slovanseznam"/>
        <w:numPr>
          <w:ilvl w:val="0"/>
          <w:numId w:val="13"/>
        </w:numPr>
      </w:pPr>
      <w:r>
        <w:t>Zobrazovací jednotka (monitor)</w:t>
      </w:r>
      <w:r w:rsidR="0073603F" w:rsidRPr="0073603F">
        <w:t xml:space="preserve"> </w:t>
      </w:r>
    </w:p>
    <w:p w:rsidR="000D450D" w:rsidRDefault="000D450D" w:rsidP="002B2FF6">
      <w:pPr>
        <w:pStyle w:val="slovanseznam"/>
        <w:numPr>
          <w:ilvl w:val="0"/>
          <w:numId w:val="13"/>
        </w:numPr>
      </w:pPr>
      <w:r>
        <w:t>Klávesnice</w:t>
      </w:r>
      <w:bookmarkStart w:id="263" w:name="_Ref120519258"/>
      <w:ins w:id="264" w:author="m_chyla" w:date="2022-11-28T09:12:00Z">
        <w:r w:rsidR="004859F4">
          <w:rPr>
            <w:rStyle w:val="Znakapoznpodarou"/>
          </w:rPr>
          <w:footnoteReference w:id="1"/>
        </w:r>
      </w:ins>
      <w:bookmarkEnd w:id="263"/>
    </w:p>
    <w:p w:rsidR="000D450D" w:rsidRDefault="000D450D" w:rsidP="002B2FF6">
      <w:pPr>
        <w:pStyle w:val="slovanseznam"/>
        <w:numPr>
          <w:ilvl w:val="0"/>
          <w:numId w:val="13"/>
        </w:numPr>
      </w:pPr>
      <w:r>
        <w:t xml:space="preserve">Tiskárna, </w:t>
      </w:r>
      <w:proofErr w:type="gramStart"/>
      <w:r>
        <w:t>plotter(pro</w:t>
      </w:r>
      <w:proofErr w:type="gramEnd"/>
      <w:r>
        <w:t xml:space="preserve"> výkresy)</w:t>
      </w:r>
    </w:p>
    <w:p w:rsidR="000D450D" w:rsidRDefault="000D450D" w:rsidP="000D450D">
      <w:pPr>
        <w:pStyle w:val="slovanseznam"/>
        <w:numPr>
          <w:ilvl w:val="0"/>
          <w:numId w:val="13"/>
        </w:numPr>
      </w:pPr>
      <w:r>
        <w:t xml:space="preserve">Myš, modem, </w:t>
      </w:r>
      <w:proofErr w:type="spellStart"/>
      <w:r>
        <w:t>streamer</w:t>
      </w:r>
      <w:proofErr w:type="spellEnd"/>
      <w:r>
        <w:t xml:space="preserve"> (archivační jednotka na pásky), scanner, joystick, tablet (jako myš – pro práci s grafikou-ihned se zobrazuje na monitoru)</w:t>
      </w:r>
      <w:r w:rsidR="00C94F99" w:rsidRPr="00C94F99">
        <w:rPr>
          <w:noProof/>
          <w:lang w:eastAsia="cs-CZ"/>
        </w:rPr>
        <w:t xml:space="preserve"> </w:t>
      </w:r>
    </w:p>
    <w:p w:rsidR="00C94F99" w:rsidRDefault="00C94F99" w:rsidP="00C94F99">
      <w:pPr>
        <w:pStyle w:val="slovanseznam"/>
        <w:numPr>
          <w:ilvl w:val="0"/>
          <w:numId w:val="0"/>
        </w:numPr>
        <w:ind w:left="360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8A79D9" wp14:editId="7A7133E6">
                <wp:simplePos x="0" y="0"/>
                <wp:positionH relativeFrom="column">
                  <wp:posOffset>1214755</wp:posOffset>
                </wp:positionH>
                <wp:positionV relativeFrom="paragraph">
                  <wp:posOffset>2772410</wp:posOffset>
                </wp:positionV>
                <wp:extent cx="4889500" cy="635"/>
                <wp:effectExtent l="0" t="0" r="0" b="0"/>
                <wp:wrapSquare wrapText="bothSides"/>
                <wp:docPr id="17" name="Textové po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266" w:name="_Toc119915222"/>
                          <w:bookmarkStart w:id="267" w:name="_Ref120516240"/>
                          <w:p w:rsidR="008E443F" w:rsidRPr="00C40859" w:rsidRDefault="008E443F" w:rsidP="00C94F99">
                            <w:pPr>
                              <w:pStyle w:val="Titulek"/>
                              <w:rPr>
                                <w:b/>
                                <w:noProof/>
                                <w:sz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 \l "_Na_schéma" </w:instrText>
                            </w:r>
                            <w:r>
                              <w:fldChar w:fldCharType="separate"/>
                            </w:r>
                            <w:r w:rsidRPr="009A0AD5">
                              <w:rPr>
                                <w:rStyle w:val="Hypertextovodkaz"/>
                              </w:rPr>
                              <w:t xml:space="preserve">Schéma </w:t>
                            </w:r>
                            <w:r w:rsidRPr="009A0AD5">
                              <w:rPr>
                                <w:rStyle w:val="Hypertextovodkaz"/>
                              </w:rPr>
                              <w:fldChar w:fldCharType="begin"/>
                            </w:r>
                            <w:r w:rsidRPr="009A0AD5">
                              <w:rPr>
                                <w:rStyle w:val="Hypertextovodkaz"/>
                              </w:rPr>
                              <w:instrText xml:space="preserve"> SEQ Schéma \* ARABIC </w:instrText>
                            </w:r>
                            <w:r w:rsidRPr="009A0AD5">
                              <w:rPr>
                                <w:rStyle w:val="Hypertextovodkaz"/>
                              </w:rPr>
                              <w:fldChar w:fldCharType="separate"/>
                            </w:r>
                            <w:r w:rsidR="00285D58">
                              <w:rPr>
                                <w:rStyle w:val="Hypertextovodkaz"/>
                                <w:noProof/>
                              </w:rPr>
                              <w:t>1</w:t>
                            </w:r>
                            <w:r w:rsidRPr="009A0AD5">
                              <w:rPr>
                                <w:rStyle w:val="Hypertextovodkaz"/>
                                <w:noProof/>
                              </w:rPr>
                              <w:fldChar w:fldCharType="end"/>
                            </w:r>
                            <w:r w:rsidRPr="009A0AD5">
                              <w:rPr>
                                <w:rStyle w:val="Hypertextovodkaz"/>
                              </w:rPr>
                              <w:t xml:space="preserve"> - Tiskárny</w:t>
                            </w:r>
                            <w:bookmarkEnd w:id="266"/>
                            <w:bookmarkEnd w:id="267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A79D9" id="Textové pole 17" o:spid="_x0000_s1034" type="#_x0000_t202" style="position:absolute;left:0;text-align:left;margin-left:95.65pt;margin-top:218.3pt;width:38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" stroked="f">
                <v:textbox style="mso-fit-shape-to-text:t" inset="0,0,0,0">
                  <w:txbxContent>
                    <w:bookmarkStart w:id="268" w:name="_Toc119915222"/>
                    <w:bookmarkStart w:id="269" w:name="_Ref120516240"/>
                    <w:p w:rsidR="008E443F" w:rsidRPr="00C40859" w:rsidRDefault="008E443F" w:rsidP="00C94F99">
                      <w:pPr>
                        <w:pStyle w:val="Titulek"/>
                        <w:rPr>
                          <w:b/>
                          <w:noProof/>
                          <w:sz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 \l "_Na_schéma" </w:instrText>
                      </w:r>
                      <w:r>
                        <w:fldChar w:fldCharType="separate"/>
                      </w:r>
                      <w:r w:rsidRPr="009A0AD5">
                        <w:rPr>
                          <w:rStyle w:val="Hypertextovodkaz"/>
                        </w:rPr>
                        <w:t xml:space="preserve">Schéma </w:t>
                      </w:r>
                      <w:r w:rsidRPr="009A0AD5">
                        <w:rPr>
                          <w:rStyle w:val="Hypertextovodkaz"/>
                        </w:rPr>
                        <w:fldChar w:fldCharType="begin"/>
                      </w:r>
                      <w:r w:rsidRPr="009A0AD5">
                        <w:rPr>
                          <w:rStyle w:val="Hypertextovodkaz"/>
                        </w:rPr>
                        <w:instrText xml:space="preserve"> SEQ Schéma \* ARABIC </w:instrText>
                      </w:r>
                      <w:r w:rsidRPr="009A0AD5">
                        <w:rPr>
                          <w:rStyle w:val="Hypertextovodkaz"/>
                        </w:rPr>
                        <w:fldChar w:fldCharType="separate"/>
                      </w:r>
                      <w:r w:rsidR="00285D58">
                        <w:rPr>
                          <w:rStyle w:val="Hypertextovodkaz"/>
                          <w:noProof/>
                        </w:rPr>
                        <w:t>1</w:t>
                      </w:r>
                      <w:r w:rsidRPr="009A0AD5">
                        <w:rPr>
                          <w:rStyle w:val="Hypertextovodkaz"/>
                          <w:noProof/>
                        </w:rPr>
                        <w:fldChar w:fldCharType="end"/>
                      </w:r>
                      <w:r w:rsidRPr="009A0AD5">
                        <w:rPr>
                          <w:rStyle w:val="Hypertextovodkaz"/>
                        </w:rPr>
                        <w:t xml:space="preserve"> - Tiskárny</w:t>
                      </w:r>
                      <w:bookmarkEnd w:id="268"/>
                      <w:bookmarkEnd w:id="269"/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cs-CZ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1214755</wp:posOffset>
            </wp:positionH>
            <wp:positionV relativeFrom="paragraph">
              <wp:posOffset>99695</wp:posOffset>
            </wp:positionV>
            <wp:extent cx="4889500" cy="2615565"/>
            <wp:effectExtent l="0" t="0" r="0" b="756285"/>
            <wp:wrapSquare wrapText="bothSides"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3E4E" w:rsidRDefault="007E3E4E">
      <w:pPr>
        <w:spacing w:after="160" w:line="259" w:lineRule="auto"/>
      </w:pPr>
      <w:r>
        <w:br w:type="page"/>
      </w:r>
    </w:p>
    <w:p w:rsidR="00AC0C90" w:rsidRDefault="00162882" w:rsidP="00162882">
      <w:pPr>
        <w:pStyle w:val="Nadpis1"/>
      </w:pPr>
      <w:bookmarkStart w:id="270" w:name="_Toc121726136"/>
      <w:r>
        <w:lastRenderedPageBreak/>
        <w:t>Seznam obrázků</w:t>
      </w:r>
      <w:bookmarkEnd w:id="270"/>
    </w:p>
    <w:p w:rsidR="00162882" w:rsidRDefault="00162882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r w:rsidR="00F91981">
        <w:fldChar w:fldCharType="begin"/>
      </w:r>
      <w:r w:rsidR="00F91981">
        <w:instrText xml:space="preserve"> HYPERLINK "file:///Z:\\APC\\Word\\Struktourovaný%20dokument\\počítače_styly.docx" \l "_Toc119307948" </w:instrText>
      </w:r>
      <w:r w:rsidR="00F91981">
        <w:fldChar w:fldCharType="separate"/>
      </w:r>
      <w:r w:rsidRPr="00891912">
        <w:rPr>
          <w:rStyle w:val="Hypertextovodkaz"/>
          <w:noProof/>
        </w:rPr>
        <w:t>Obrázek 1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_Toc119307948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71" w:author="m_chyla" w:date="2022-12-12T08:37:00Z">
        <w:r w:rsidR="00285D58">
          <w:rPr>
            <w:noProof/>
            <w:webHidden/>
          </w:rPr>
          <w:t>1</w:t>
        </w:r>
      </w:ins>
      <w:del w:id="272" w:author="m_chyla" w:date="2022-12-05T08:39:00Z">
        <w:r w:rsidDel="00082569">
          <w:rPr>
            <w:noProof/>
            <w:webHidden/>
          </w:rPr>
          <w:delText>2</w:delText>
        </w:r>
      </w:del>
      <w:r>
        <w:rPr>
          <w:noProof/>
          <w:webHidden/>
        </w:rPr>
        <w:fldChar w:fldCharType="end"/>
      </w:r>
      <w:r w:rsidR="00F91981">
        <w:rPr>
          <w:noProof/>
        </w:rPr>
        <w:fldChar w:fldCharType="end"/>
      </w:r>
    </w:p>
    <w:p w:rsidR="00162882" w:rsidRDefault="00F91981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fldChar w:fldCharType="begin"/>
      </w:r>
      <w:r>
        <w:instrText xml:space="preserve"> HYPERLINK "file:///Z:\\APC\\Word\\Struktourovaný%20dokument\\počítače_styly.docx" \l "_Toc119307949" </w:instrText>
      </w:r>
      <w:r>
        <w:fldChar w:fldCharType="separate"/>
      </w:r>
      <w:r w:rsidR="00162882" w:rsidRPr="00891912">
        <w:rPr>
          <w:rStyle w:val="Hypertextovodkaz"/>
          <w:noProof/>
        </w:rPr>
        <w:t>Obrázek 2</w:t>
      </w:r>
      <w:r w:rsidR="00162882">
        <w:rPr>
          <w:noProof/>
          <w:webHidden/>
        </w:rPr>
        <w:tab/>
      </w:r>
      <w:r w:rsidR="00162882">
        <w:rPr>
          <w:noProof/>
          <w:webHidden/>
        </w:rPr>
        <w:fldChar w:fldCharType="begin"/>
      </w:r>
      <w:r w:rsidR="00162882">
        <w:rPr>
          <w:noProof/>
          <w:webHidden/>
        </w:rPr>
        <w:instrText xml:space="preserve"> PAGEREF _Toc119307949 \h </w:instrText>
      </w:r>
      <w:r w:rsidR="00162882">
        <w:rPr>
          <w:noProof/>
          <w:webHidden/>
        </w:rPr>
      </w:r>
      <w:r w:rsidR="00162882">
        <w:rPr>
          <w:noProof/>
          <w:webHidden/>
        </w:rPr>
        <w:fldChar w:fldCharType="separate"/>
      </w:r>
      <w:ins w:id="273" w:author="m_chyla" w:date="2022-12-12T08:37:00Z">
        <w:r w:rsidR="00285D58">
          <w:rPr>
            <w:noProof/>
            <w:webHidden/>
          </w:rPr>
          <w:t>2</w:t>
        </w:r>
      </w:ins>
      <w:del w:id="274" w:author="m_chyla" w:date="2022-12-05T08:39:00Z">
        <w:r w:rsidR="00162882" w:rsidDel="00082569">
          <w:rPr>
            <w:noProof/>
            <w:webHidden/>
          </w:rPr>
          <w:delText>3</w:delText>
        </w:r>
      </w:del>
      <w:r w:rsidR="00162882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162882" w:rsidRDefault="00F91981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fldChar w:fldCharType="begin"/>
      </w:r>
      <w:r>
        <w:instrText xml:space="preserve"> HYPERLINK "file:///Z:\\APC\\Word\\Struktourovaný%20dokument\\počítače_styly.docx" \l "_Toc119307950" </w:instrText>
      </w:r>
      <w:r>
        <w:fldChar w:fldCharType="separate"/>
      </w:r>
      <w:r w:rsidR="00162882" w:rsidRPr="00891912">
        <w:rPr>
          <w:rStyle w:val="Hypertextovodkaz"/>
          <w:noProof/>
        </w:rPr>
        <w:t>Obrázek 3</w:t>
      </w:r>
      <w:r w:rsidR="00162882">
        <w:rPr>
          <w:noProof/>
          <w:webHidden/>
        </w:rPr>
        <w:tab/>
      </w:r>
      <w:r w:rsidR="00162882">
        <w:rPr>
          <w:noProof/>
          <w:webHidden/>
        </w:rPr>
        <w:fldChar w:fldCharType="begin"/>
      </w:r>
      <w:r w:rsidR="00162882">
        <w:rPr>
          <w:noProof/>
          <w:webHidden/>
        </w:rPr>
        <w:instrText xml:space="preserve"> PAGEREF _Toc119307950 \h </w:instrText>
      </w:r>
      <w:r w:rsidR="00162882">
        <w:rPr>
          <w:noProof/>
          <w:webHidden/>
        </w:rPr>
      </w:r>
      <w:r w:rsidR="00162882">
        <w:rPr>
          <w:noProof/>
          <w:webHidden/>
        </w:rPr>
        <w:fldChar w:fldCharType="separate"/>
      </w:r>
      <w:ins w:id="275" w:author="m_chyla" w:date="2022-12-12T08:37:00Z">
        <w:r w:rsidR="00285D58">
          <w:rPr>
            <w:noProof/>
            <w:webHidden/>
          </w:rPr>
          <w:t>3</w:t>
        </w:r>
      </w:ins>
      <w:del w:id="276" w:author="m_chyla" w:date="2022-12-05T08:39:00Z">
        <w:r w:rsidR="00162882" w:rsidDel="00082569">
          <w:rPr>
            <w:noProof/>
            <w:webHidden/>
          </w:rPr>
          <w:delText>4</w:delText>
        </w:r>
      </w:del>
      <w:r w:rsidR="00162882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162882" w:rsidRDefault="00F91981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fldChar w:fldCharType="begin"/>
      </w:r>
      <w:r>
        <w:instrText xml:space="preserve"> HYPERLINK "file:///Z:\\APC\\Word\\Struktourovaný%20dokument\\počítače_styly.docx" \l "_Toc119307951" </w:instrText>
      </w:r>
      <w:r>
        <w:fldChar w:fldCharType="separate"/>
      </w:r>
      <w:r w:rsidR="00162882" w:rsidRPr="00891912">
        <w:rPr>
          <w:rStyle w:val="Hypertextovodkaz"/>
          <w:noProof/>
        </w:rPr>
        <w:t>Obrázek 4</w:t>
      </w:r>
      <w:r w:rsidR="00162882">
        <w:rPr>
          <w:noProof/>
          <w:webHidden/>
        </w:rPr>
        <w:tab/>
      </w:r>
      <w:r w:rsidR="00162882">
        <w:rPr>
          <w:noProof/>
          <w:webHidden/>
        </w:rPr>
        <w:fldChar w:fldCharType="begin"/>
      </w:r>
      <w:r w:rsidR="00162882">
        <w:rPr>
          <w:noProof/>
          <w:webHidden/>
        </w:rPr>
        <w:instrText xml:space="preserve"> PAGEREF _Toc119307951 \h </w:instrText>
      </w:r>
      <w:r w:rsidR="00162882">
        <w:rPr>
          <w:noProof/>
          <w:webHidden/>
        </w:rPr>
        <w:fldChar w:fldCharType="separate"/>
      </w:r>
      <w:ins w:id="277" w:author="m_chyla" w:date="2022-12-12T08:37:00Z">
        <w:r w:rsidR="00285D58">
          <w:rPr>
            <w:b/>
            <w:bCs/>
            <w:noProof/>
            <w:webHidden/>
          </w:rPr>
          <w:t>Chyba! Záložka není definována.</w:t>
        </w:r>
      </w:ins>
      <w:del w:id="278" w:author="m_chyla" w:date="2022-12-05T08:39:00Z">
        <w:r w:rsidR="00162882" w:rsidDel="00082569">
          <w:rPr>
            <w:noProof/>
            <w:webHidden/>
          </w:rPr>
          <w:delText>5</w:delText>
        </w:r>
      </w:del>
      <w:r w:rsidR="00162882">
        <w:rPr>
          <w:noProof/>
          <w:webHidden/>
        </w:rPr>
        <w:fldChar w:fldCharType="end"/>
      </w:r>
      <w:r>
        <w:rPr>
          <w:noProof/>
        </w:rPr>
        <w:fldChar w:fldCharType="end"/>
      </w:r>
      <w:ins w:id="279" w:author="m_chyla" w:date="2022-12-05T09:19:00Z">
        <w:r>
          <w:rPr>
            <w:noProof/>
          </w:rPr>
          <w:t>1</w:t>
        </w:r>
      </w:ins>
    </w:p>
    <w:p w:rsidR="00162882" w:rsidRDefault="00F91981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fldChar w:fldCharType="begin"/>
      </w:r>
      <w:r>
        <w:instrText xml:space="preserve"> HYPERLINK "file:///Z:\\APC\\Word\\Struktourovaný%20dokument\\počítače_styly.docx" \l "_Toc119307952" </w:instrText>
      </w:r>
      <w:r>
        <w:fldChar w:fldCharType="separate"/>
      </w:r>
      <w:r w:rsidR="00162882" w:rsidRPr="00891912">
        <w:rPr>
          <w:rStyle w:val="Hypertextovodkaz"/>
          <w:noProof/>
        </w:rPr>
        <w:t>Obrázek 5</w:t>
      </w:r>
      <w:r w:rsidR="00162882">
        <w:rPr>
          <w:noProof/>
          <w:webHidden/>
        </w:rPr>
        <w:tab/>
      </w:r>
      <w:r w:rsidR="00162882">
        <w:rPr>
          <w:noProof/>
          <w:webHidden/>
        </w:rPr>
        <w:fldChar w:fldCharType="begin"/>
      </w:r>
      <w:r w:rsidR="00162882">
        <w:rPr>
          <w:noProof/>
          <w:webHidden/>
        </w:rPr>
        <w:instrText xml:space="preserve"> PAGEREF _Toc119307952 \h </w:instrText>
      </w:r>
      <w:r w:rsidR="00162882">
        <w:rPr>
          <w:noProof/>
          <w:webHidden/>
        </w:rPr>
      </w:r>
      <w:r w:rsidR="00162882">
        <w:rPr>
          <w:noProof/>
          <w:webHidden/>
        </w:rPr>
        <w:fldChar w:fldCharType="separate"/>
      </w:r>
      <w:ins w:id="280" w:author="m_chyla" w:date="2022-12-12T08:37:00Z">
        <w:r w:rsidR="00285D58">
          <w:rPr>
            <w:noProof/>
            <w:webHidden/>
          </w:rPr>
          <w:t>5</w:t>
        </w:r>
      </w:ins>
      <w:del w:id="281" w:author="m_chyla" w:date="2022-12-05T08:39:00Z">
        <w:r w:rsidR="00162882" w:rsidDel="00082569">
          <w:rPr>
            <w:noProof/>
            <w:webHidden/>
          </w:rPr>
          <w:delText>6</w:delText>
        </w:r>
      </w:del>
      <w:r w:rsidR="00162882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162882" w:rsidRDefault="00F91981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fldChar w:fldCharType="begin"/>
      </w:r>
      <w:r>
        <w:instrText xml:space="preserve"> HYPERLINK "file:///Z:\\APC\\Word\\Struktourovaný%20dokument\\počítače_styly.docx" \l "_Toc119307953" </w:instrText>
      </w:r>
      <w:r>
        <w:fldChar w:fldCharType="separate"/>
      </w:r>
      <w:r w:rsidR="00162882" w:rsidRPr="00891912">
        <w:rPr>
          <w:rStyle w:val="Hypertextovodkaz"/>
          <w:noProof/>
        </w:rPr>
        <w:t>Obrázek 6 - Mclaren case</w:t>
      </w:r>
      <w:r w:rsidR="00162882">
        <w:rPr>
          <w:noProof/>
          <w:webHidden/>
        </w:rPr>
        <w:tab/>
      </w:r>
      <w:r w:rsidR="00162882">
        <w:rPr>
          <w:noProof/>
          <w:webHidden/>
        </w:rPr>
        <w:fldChar w:fldCharType="begin"/>
      </w:r>
      <w:r w:rsidR="00162882">
        <w:rPr>
          <w:noProof/>
          <w:webHidden/>
        </w:rPr>
        <w:instrText xml:space="preserve"> PAGEREF _Toc119307953 \h </w:instrText>
      </w:r>
      <w:r w:rsidR="00162882">
        <w:rPr>
          <w:noProof/>
          <w:webHidden/>
        </w:rPr>
      </w:r>
      <w:r w:rsidR="00162882">
        <w:rPr>
          <w:noProof/>
          <w:webHidden/>
        </w:rPr>
        <w:fldChar w:fldCharType="separate"/>
      </w:r>
      <w:ins w:id="282" w:author="m_chyla" w:date="2022-12-12T08:37:00Z">
        <w:r w:rsidR="00285D58">
          <w:rPr>
            <w:noProof/>
            <w:webHidden/>
          </w:rPr>
          <w:t>6</w:t>
        </w:r>
      </w:ins>
      <w:del w:id="283" w:author="m_chyla" w:date="2022-12-05T08:39:00Z">
        <w:r w:rsidR="00162882" w:rsidDel="00082569">
          <w:rPr>
            <w:noProof/>
            <w:webHidden/>
          </w:rPr>
          <w:delText>7</w:delText>
        </w:r>
      </w:del>
      <w:r w:rsidR="00162882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162882" w:rsidRDefault="00F91981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fldChar w:fldCharType="begin"/>
      </w:r>
      <w:r>
        <w:instrText xml:space="preserve"> HYPERLINK "file:///Z:\\APC\\Word\\Struktourovaný%20dokument\\počítače_styly.docx" \l "_Toc119307954" </w:instrText>
      </w:r>
      <w:r>
        <w:fldChar w:fldCharType="separate"/>
      </w:r>
      <w:r w:rsidR="00162882" w:rsidRPr="00891912">
        <w:rPr>
          <w:rStyle w:val="Hypertextovodkaz"/>
          <w:noProof/>
        </w:rPr>
        <w:t>Obrázek 7</w:t>
      </w:r>
      <w:r w:rsidR="00162882">
        <w:rPr>
          <w:noProof/>
          <w:webHidden/>
        </w:rPr>
        <w:tab/>
      </w:r>
      <w:r w:rsidR="00162882">
        <w:rPr>
          <w:noProof/>
          <w:webHidden/>
        </w:rPr>
        <w:fldChar w:fldCharType="begin"/>
      </w:r>
      <w:r w:rsidR="00162882">
        <w:rPr>
          <w:noProof/>
          <w:webHidden/>
        </w:rPr>
        <w:instrText xml:space="preserve"> PAGEREF _Toc119307954 \h </w:instrText>
      </w:r>
      <w:r w:rsidR="00162882">
        <w:rPr>
          <w:noProof/>
          <w:webHidden/>
        </w:rPr>
      </w:r>
      <w:r w:rsidR="00162882">
        <w:rPr>
          <w:noProof/>
          <w:webHidden/>
        </w:rPr>
        <w:fldChar w:fldCharType="separate"/>
      </w:r>
      <w:ins w:id="284" w:author="m_chyla" w:date="2022-12-12T08:37:00Z">
        <w:r w:rsidR="00285D58">
          <w:rPr>
            <w:noProof/>
            <w:webHidden/>
          </w:rPr>
          <w:t>7</w:t>
        </w:r>
      </w:ins>
      <w:del w:id="285" w:author="m_chyla" w:date="2022-12-05T08:39:00Z">
        <w:r w:rsidR="00162882" w:rsidDel="00082569">
          <w:rPr>
            <w:noProof/>
            <w:webHidden/>
          </w:rPr>
          <w:delText>8</w:delText>
        </w:r>
      </w:del>
      <w:r w:rsidR="00162882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162882" w:rsidRDefault="00162882" w:rsidP="00C94F99">
      <w:pPr>
        <w:pStyle w:val="Nadpis1"/>
      </w:pPr>
      <w:r>
        <w:fldChar w:fldCharType="end"/>
      </w:r>
      <w:bookmarkStart w:id="286" w:name="_Toc121726137"/>
      <w:r w:rsidR="00E072A4">
        <w:t>Seznam tabulek</w:t>
      </w:r>
      <w:bookmarkEnd w:id="286"/>
    </w:p>
    <w:p w:rsidR="00C94F99" w:rsidRDefault="00C94F99">
      <w:pPr>
        <w:pStyle w:val="Seznamobrzk"/>
        <w:tabs>
          <w:tab w:val="right" w:leader="underscore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fldChar w:fldCharType="begin"/>
      </w:r>
      <w:r>
        <w:instrText xml:space="preserve"> TOC \h \z \c "Tabulka" </w:instrText>
      </w:r>
      <w:r>
        <w:fldChar w:fldCharType="separate"/>
      </w:r>
      <w:r w:rsidR="00F91981">
        <w:fldChar w:fldCharType="begin"/>
      </w:r>
      <w:r w:rsidR="00F91981">
        <w:instrText xml:space="preserve"> HYPERLINK \l "_Toc119914931" </w:instrText>
      </w:r>
      <w:r w:rsidR="00F91981">
        <w:fldChar w:fldCharType="separate"/>
      </w:r>
      <w:r w:rsidRPr="00F24222">
        <w:rPr>
          <w:rStyle w:val="Hypertextovodkaz"/>
          <w:noProof/>
        </w:rPr>
        <w:t>Tabulka 1 – Základní jednotky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_Toc119914931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87" w:author="m_chyla" w:date="2022-12-12T08:37:00Z">
        <w:r w:rsidR="00285D58">
          <w:rPr>
            <w:noProof/>
            <w:webHidden/>
          </w:rPr>
          <w:t>4</w:t>
        </w:r>
      </w:ins>
      <w:del w:id="288" w:author="m_chyla" w:date="2022-12-05T08:39:00Z">
        <w:r w:rsidDel="00082569">
          <w:rPr>
            <w:noProof/>
            <w:webHidden/>
          </w:rPr>
          <w:delText>5</w:delText>
        </w:r>
      </w:del>
      <w:r>
        <w:rPr>
          <w:noProof/>
          <w:webHidden/>
        </w:rPr>
        <w:fldChar w:fldCharType="end"/>
      </w:r>
      <w:r w:rsidR="00F91981">
        <w:rPr>
          <w:noProof/>
        </w:rPr>
        <w:fldChar w:fldCharType="end"/>
      </w:r>
    </w:p>
    <w:p w:rsidR="00E072A4" w:rsidRDefault="00C94F99" w:rsidP="00C94F99">
      <w:pPr>
        <w:pStyle w:val="Nadpis1"/>
      </w:pPr>
      <w:r>
        <w:fldChar w:fldCharType="end"/>
      </w:r>
      <w:bookmarkStart w:id="289" w:name="_Toc121726138"/>
      <w:r>
        <w:t>Seznam schémat</w:t>
      </w:r>
      <w:bookmarkEnd w:id="289"/>
    </w:p>
    <w:p w:rsidR="00C94F99" w:rsidRDefault="00C94F99">
      <w:pPr>
        <w:pStyle w:val="Seznamobrzk"/>
        <w:tabs>
          <w:tab w:val="right" w:leader="underscore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fldChar w:fldCharType="begin"/>
      </w:r>
      <w:r>
        <w:instrText xml:space="preserve"> TOC \h \z \c "Schéma" </w:instrText>
      </w:r>
      <w:r>
        <w:fldChar w:fldCharType="separate"/>
      </w:r>
      <w:r w:rsidR="00F91981">
        <w:fldChar w:fldCharType="begin"/>
      </w:r>
      <w:r w:rsidR="00F91981">
        <w:instrText xml:space="preserve"> HYPERLINK "file:///Z:\\APC\\Word\\Struktourovaný%20dokument\\počítače_styly.docx" \l "_Toc119915222" </w:instrText>
      </w:r>
      <w:r w:rsidR="00F91981">
        <w:fldChar w:fldCharType="separate"/>
      </w:r>
      <w:r w:rsidRPr="00EB7E30">
        <w:rPr>
          <w:rStyle w:val="Hypertextovodkaz"/>
          <w:noProof/>
        </w:rPr>
        <w:t>Schéma 1 - Tiskárny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_Toc119915222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90" w:author="m_chyla" w:date="2022-12-12T08:37:00Z">
        <w:r w:rsidR="00285D58">
          <w:rPr>
            <w:noProof/>
            <w:webHidden/>
          </w:rPr>
          <w:t>7</w:t>
        </w:r>
      </w:ins>
      <w:del w:id="291" w:author="m_chyla" w:date="2022-12-05T08:39:00Z">
        <w:r w:rsidDel="00082569">
          <w:rPr>
            <w:noProof/>
            <w:webHidden/>
          </w:rPr>
          <w:delText>8</w:delText>
        </w:r>
      </w:del>
      <w:r>
        <w:rPr>
          <w:noProof/>
          <w:webHidden/>
        </w:rPr>
        <w:fldChar w:fldCharType="end"/>
      </w:r>
      <w:r w:rsidR="00F91981">
        <w:rPr>
          <w:noProof/>
        </w:rPr>
        <w:fldChar w:fldCharType="end"/>
      </w:r>
    </w:p>
    <w:p w:rsidR="00C94F99" w:rsidRDefault="00C94F99" w:rsidP="00C94F99">
      <w:pPr>
        <w:pStyle w:val="Nadpis1"/>
      </w:pPr>
      <w:r>
        <w:fldChar w:fldCharType="end"/>
      </w:r>
      <w:bookmarkStart w:id="292" w:name="_Toc121726139"/>
      <w:r>
        <w:t>Křížové odkazy</w:t>
      </w:r>
      <w:bookmarkEnd w:id="292"/>
    </w:p>
    <w:p w:rsidR="00C94F99" w:rsidRDefault="00C94F99" w:rsidP="00C94F99">
      <w:pPr>
        <w:pStyle w:val="Nadpis2"/>
      </w:pPr>
      <w:bookmarkStart w:id="293" w:name="Obrázky"/>
      <w:bookmarkStart w:id="294" w:name="_Na_obrázky"/>
      <w:bookmarkStart w:id="295" w:name="_Toc121726140"/>
      <w:bookmarkEnd w:id="293"/>
      <w:bookmarkEnd w:id="294"/>
      <w:r>
        <w:t>Na obrázky</w:t>
      </w:r>
      <w:bookmarkEnd w:id="295"/>
    </w:p>
    <w:p w:rsidR="00C94F99" w:rsidRDefault="00EB12B1" w:rsidP="00162882">
      <w:r>
        <w:t xml:space="preserve">viz. </w:t>
      </w:r>
      <w:r w:rsidR="009A0AD5" w:rsidRPr="009A0AD5">
        <w:fldChar w:fldCharType="begin"/>
      </w:r>
      <w:r w:rsidR="009A0AD5" w:rsidRPr="009A0AD5">
        <w:instrText xml:space="preserve"> REF _Ref120515895 \h  \* MERGEFORMAT </w:instrText>
      </w:r>
      <w:r w:rsidR="009A0AD5" w:rsidRPr="009A0AD5">
        <w:fldChar w:fldCharType="separate"/>
      </w:r>
      <w:ins w:id="296" w:author="m_chyla" w:date="2022-12-12T08:37:00Z">
        <w:r w:rsidR="00285D58" w:rsidRPr="00285D58">
          <w:rPr>
            <w:rStyle w:val="Hypertextovodkaz"/>
            <w:rPrChange w:id="297" w:author="m_chyla" w:date="2022-12-12T08:37:00Z">
              <w:rPr>
                <w:rStyle w:val="Hypertextovodkaz"/>
                <w:b/>
              </w:rPr>
            </w:rPrChange>
          </w:rPr>
          <w:t xml:space="preserve">Obrázek </w:t>
        </w:r>
        <w:r w:rsidR="00285D58" w:rsidRPr="00285D58">
          <w:rPr>
            <w:rStyle w:val="Hypertextovodkaz"/>
            <w:noProof/>
            <w:rPrChange w:id="298" w:author="m_chyla" w:date="2022-12-12T08:37:00Z">
              <w:rPr>
                <w:rStyle w:val="Hypertextovodkaz"/>
                <w:b/>
                <w:noProof/>
              </w:rPr>
            </w:rPrChange>
          </w:rPr>
          <w:t>1</w:t>
        </w:r>
        <w:r w:rsidR="00285D58" w:rsidRPr="00285D58">
          <w:rPr>
            <w:rStyle w:val="Hypertextovodkaz"/>
            <w:rPrChange w:id="299" w:author="m_chyla" w:date="2022-12-12T08:37:00Z">
              <w:rPr>
                <w:rStyle w:val="Hypertextovodkaz"/>
                <w:b/>
              </w:rPr>
            </w:rPrChange>
          </w:rPr>
          <w:t xml:space="preserve"> - Informace</w:t>
        </w:r>
      </w:ins>
      <w:del w:id="300" w:author="m_chyla" w:date="2022-12-05T08:39:00Z">
        <w:r w:rsidR="009A0AD5" w:rsidRPr="009A0AD5" w:rsidDel="00082569">
          <w:rPr>
            <w:rStyle w:val="Hypertextovodkaz"/>
          </w:rPr>
          <w:delText xml:space="preserve">Obrázek </w:delText>
        </w:r>
        <w:r w:rsidR="009A0AD5" w:rsidRPr="009A0AD5" w:rsidDel="00082569">
          <w:rPr>
            <w:rStyle w:val="Hypertextovodkaz"/>
            <w:noProof/>
          </w:rPr>
          <w:delText>1</w:delText>
        </w:r>
        <w:r w:rsidR="009A0AD5" w:rsidRPr="009A0AD5" w:rsidDel="00082569">
          <w:rPr>
            <w:rStyle w:val="Hypertextovodkaz"/>
          </w:rPr>
          <w:delText xml:space="preserve"> - Informace</w:delText>
        </w:r>
      </w:del>
      <w:r w:rsidR="009A0AD5" w:rsidRPr="009A0AD5">
        <w:fldChar w:fldCharType="end"/>
      </w:r>
    </w:p>
    <w:p w:rsidR="009A0AD5" w:rsidRDefault="00EB12B1" w:rsidP="00162882">
      <w:r>
        <w:t xml:space="preserve">viz </w:t>
      </w:r>
      <w:r w:rsidR="009A0AD5">
        <w:fldChar w:fldCharType="begin"/>
      </w:r>
      <w:r w:rsidR="009A0AD5">
        <w:instrText xml:space="preserve"> REF _Ref120515889 \h </w:instrText>
      </w:r>
      <w:r w:rsidR="009A0AD5">
        <w:fldChar w:fldCharType="separate"/>
      </w:r>
      <w:ins w:id="301" w:author="m_chyla" w:date="2022-12-12T08:37:00Z">
        <w:r w:rsidR="00285D58" w:rsidRPr="00EB12B1">
          <w:rPr>
            <w:rStyle w:val="Hypertextovodkaz"/>
          </w:rPr>
          <w:t xml:space="preserve">Obrázek </w:t>
        </w:r>
        <w:r w:rsidR="00285D58">
          <w:rPr>
            <w:rStyle w:val="Hypertextovodkaz"/>
            <w:noProof/>
          </w:rPr>
          <w:t>2</w:t>
        </w:r>
        <w:r w:rsidR="00285D58" w:rsidRPr="00EB12B1">
          <w:rPr>
            <w:rStyle w:val="Hypertextovodkaz"/>
          </w:rPr>
          <w:t xml:space="preserve"> – MS Office</w:t>
        </w:r>
      </w:ins>
      <w:del w:id="302" w:author="m_chyla" w:date="2022-12-05T08:39:00Z">
        <w:r w:rsidR="009A0AD5" w:rsidRPr="00EB12B1" w:rsidDel="00082569">
          <w:rPr>
            <w:rStyle w:val="Hypertextovodkaz"/>
          </w:rPr>
          <w:delText xml:space="preserve">Obrázek </w:delText>
        </w:r>
        <w:r w:rsidR="009A0AD5" w:rsidDel="00082569">
          <w:rPr>
            <w:rStyle w:val="Hypertextovodkaz"/>
            <w:noProof/>
          </w:rPr>
          <w:delText>2</w:delText>
        </w:r>
        <w:r w:rsidR="009A0AD5" w:rsidRPr="00EB12B1" w:rsidDel="00082569">
          <w:rPr>
            <w:rStyle w:val="Hypertextovodkaz"/>
          </w:rPr>
          <w:delText xml:space="preserve"> – MS Office</w:delText>
        </w:r>
      </w:del>
      <w:r w:rsidR="009A0AD5">
        <w:fldChar w:fldCharType="end"/>
      </w:r>
    </w:p>
    <w:p w:rsidR="00162882" w:rsidRDefault="009A0AD5" w:rsidP="00162882">
      <w:r>
        <w:t xml:space="preserve">viz. </w:t>
      </w:r>
      <w:r>
        <w:fldChar w:fldCharType="begin"/>
      </w:r>
      <w:r>
        <w:instrText xml:space="preserve"> REF _Ref120515850 \h </w:instrText>
      </w:r>
      <w:r>
        <w:fldChar w:fldCharType="separate"/>
      </w:r>
      <w:ins w:id="303" w:author="m_chyla" w:date="2022-12-12T08:37:00Z">
        <w:r w:rsidR="00285D58" w:rsidRPr="00EB12B1">
          <w:rPr>
            <w:rStyle w:val="Hypertextovodkaz"/>
          </w:rPr>
          <w:t xml:space="preserve">Obrázek </w:t>
        </w:r>
        <w:r w:rsidR="00285D58">
          <w:rPr>
            <w:rStyle w:val="Hypertextovodkaz"/>
            <w:noProof/>
          </w:rPr>
          <w:t>3</w:t>
        </w:r>
        <w:r w:rsidR="00285D58" w:rsidRPr="00EB12B1">
          <w:rPr>
            <w:rStyle w:val="Hypertextovodkaz"/>
          </w:rPr>
          <w:t xml:space="preserve"> – Zapínaní počítače</w:t>
        </w:r>
      </w:ins>
      <w:del w:id="304" w:author="m_chyla" w:date="2022-12-05T08:39:00Z">
        <w:r w:rsidRPr="00EB12B1" w:rsidDel="00082569">
          <w:rPr>
            <w:rStyle w:val="Hypertextovodkaz"/>
          </w:rPr>
          <w:delText xml:space="preserve">Obrázek </w:delText>
        </w:r>
        <w:r w:rsidDel="00082569">
          <w:rPr>
            <w:rStyle w:val="Hypertextovodkaz"/>
            <w:noProof/>
          </w:rPr>
          <w:delText>3</w:delText>
        </w:r>
        <w:r w:rsidRPr="00EB12B1" w:rsidDel="00082569">
          <w:rPr>
            <w:rStyle w:val="Hypertextovodkaz"/>
          </w:rPr>
          <w:delText xml:space="preserve"> – Zapínaní počítače</w:delText>
        </w:r>
      </w:del>
      <w:r>
        <w:fldChar w:fldCharType="end"/>
      </w:r>
    </w:p>
    <w:p w:rsidR="009A0AD5" w:rsidRDefault="009A0AD5" w:rsidP="00162882">
      <w:r>
        <w:t xml:space="preserve">viz. </w:t>
      </w:r>
      <w:r>
        <w:fldChar w:fldCharType="begin"/>
      </w:r>
      <w:r>
        <w:instrText xml:space="preserve"> REF _Ref120515858 \h </w:instrText>
      </w:r>
      <w:r>
        <w:fldChar w:fldCharType="separate"/>
      </w:r>
      <w:ins w:id="305" w:author="m_chyla" w:date="2022-12-12T08:37:00Z">
        <w:r w:rsidR="00285D58" w:rsidRPr="00EB12B1">
          <w:rPr>
            <w:rStyle w:val="Hypertextovodkaz"/>
          </w:rPr>
          <w:t xml:space="preserve">Obrázek </w:t>
        </w:r>
        <w:r w:rsidR="00285D58">
          <w:rPr>
            <w:rStyle w:val="Hypertextovodkaz"/>
            <w:noProof/>
          </w:rPr>
          <w:t>4</w:t>
        </w:r>
        <w:r w:rsidR="00285D58" w:rsidRPr="00EB12B1">
          <w:rPr>
            <w:rStyle w:val="Hypertextovodkaz"/>
          </w:rPr>
          <w:t xml:space="preserve"> – Bity a Byty</w:t>
        </w:r>
      </w:ins>
      <w:del w:id="306" w:author="m_chyla" w:date="2022-12-05T08:39:00Z">
        <w:r w:rsidRPr="00EB12B1" w:rsidDel="00082569">
          <w:rPr>
            <w:rStyle w:val="Hypertextovodkaz"/>
          </w:rPr>
          <w:delText xml:space="preserve">Obrázek </w:delText>
        </w:r>
        <w:r w:rsidDel="00082569">
          <w:rPr>
            <w:rStyle w:val="Hypertextovodkaz"/>
            <w:noProof/>
          </w:rPr>
          <w:delText>4</w:delText>
        </w:r>
        <w:r w:rsidRPr="00EB12B1" w:rsidDel="00082569">
          <w:rPr>
            <w:rStyle w:val="Hypertextovodkaz"/>
          </w:rPr>
          <w:delText xml:space="preserve"> – Bity a Byty</w:delText>
        </w:r>
      </w:del>
      <w:r>
        <w:fldChar w:fldCharType="end"/>
      </w:r>
    </w:p>
    <w:p w:rsidR="009A0AD5" w:rsidRDefault="009A0AD5" w:rsidP="00162882">
      <w:r>
        <w:t xml:space="preserve">viz. </w:t>
      </w:r>
      <w:r>
        <w:fldChar w:fldCharType="begin"/>
      </w:r>
      <w:r>
        <w:instrText xml:space="preserve"> REF _Ref120515866 \h </w:instrText>
      </w:r>
      <w:r>
        <w:fldChar w:fldCharType="separate"/>
      </w:r>
      <w:ins w:id="307" w:author="m_chyla" w:date="2022-12-12T08:37:00Z">
        <w:r w:rsidR="00285D58" w:rsidRPr="00EB12B1">
          <w:rPr>
            <w:rStyle w:val="Hypertextovodkaz"/>
          </w:rPr>
          <w:t xml:space="preserve">Obrázek </w:t>
        </w:r>
        <w:r w:rsidR="00285D58">
          <w:rPr>
            <w:rStyle w:val="Hypertextovodkaz"/>
            <w:noProof/>
          </w:rPr>
          <w:t>5</w:t>
        </w:r>
        <w:r w:rsidR="00285D58" w:rsidRPr="00EB12B1">
          <w:rPr>
            <w:rStyle w:val="Hypertextovodkaz"/>
          </w:rPr>
          <w:t xml:space="preserve"> – Software a Hardware</w:t>
        </w:r>
      </w:ins>
      <w:del w:id="308" w:author="m_chyla" w:date="2022-12-05T08:39:00Z">
        <w:r w:rsidRPr="00EB12B1" w:rsidDel="00082569">
          <w:rPr>
            <w:rStyle w:val="Hypertextovodkaz"/>
          </w:rPr>
          <w:delText xml:space="preserve">Obrázek </w:delText>
        </w:r>
        <w:r w:rsidDel="00082569">
          <w:rPr>
            <w:rStyle w:val="Hypertextovodkaz"/>
            <w:noProof/>
          </w:rPr>
          <w:delText>5</w:delText>
        </w:r>
        <w:r w:rsidRPr="00EB12B1" w:rsidDel="00082569">
          <w:rPr>
            <w:rStyle w:val="Hypertextovodkaz"/>
          </w:rPr>
          <w:delText xml:space="preserve"> – Software a Hardware</w:delText>
        </w:r>
      </w:del>
      <w:r>
        <w:fldChar w:fldCharType="end"/>
      </w:r>
    </w:p>
    <w:p w:rsidR="009A0AD5" w:rsidRDefault="009A0AD5" w:rsidP="00162882">
      <w:r>
        <w:t xml:space="preserve">viz. </w:t>
      </w:r>
      <w:r>
        <w:fldChar w:fldCharType="begin"/>
      </w:r>
      <w:r>
        <w:instrText xml:space="preserve"> REF _Ref120515872 \h </w:instrText>
      </w:r>
      <w:r>
        <w:fldChar w:fldCharType="separate"/>
      </w:r>
      <w:ins w:id="309" w:author="m_chyla" w:date="2022-12-12T08:37:00Z">
        <w:r w:rsidR="00285D58" w:rsidRPr="00EB12B1">
          <w:rPr>
            <w:rStyle w:val="Hypertextovodkaz"/>
          </w:rPr>
          <w:t xml:space="preserve">Obrázek </w:t>
        </w:r>
        <w:r w:rsidR="00285D58">
          <w:rPr>
            <w:rStyle w:val="Hypertextovodkaz"/>
            <w:noProof/>
          </w:rPr>
          <w:t>6</w:t>
        </w:r>
        <w:r w:rsidR="00285D58" w:rsidRPr="00EB12B1">
          <w:rPr>
            <w:rStyle w:val="Hypertextovodkaz"/>
          </w:rPr>
          <w:t xml:space="preserve"> - </w:t>
        </w:r>
        <w:proofErr w:type="spellStart"/>
        <w:r w:rsidR="00285D58" w:rsidRPr="00EB12B1">
          <w:rPr>
            <w:rStyle w:val="Hypertextovodkaz"/>
          </w:rPr>
          <w:t>Mclaren</w:t>
        </w:r>
        <w:proofErr w:type="spellEnd"/>
        <w:r w:rsidR="00285D58" w:rsidRPr="00EB12B1">
          <w:rPr>
            <w:rStyle w:val="Hypertextovodkaz"/>
          </w:rPr>
          <w:t xml:space="preserve"> case</w:t>
        </w:r>
      </w:ins>
      <w:del w:id="310" w:author="m_chyla" w:date="2022-12-05T08:39:00Z">
        <w:r w:rsidRPr="00EB12B1" w:rsidDel="00082569">
          <w:rPr>
            <w:rStyle w:val="Hypertextovodkaz"/>
          </w:rPr>
          <w:delText xml:space="preserve">Obrázek </w:delText>
        </w:r>
        <w:r w:rsidDel="00082569">
          <w:rPr>
            <w:rStyle w:val="Hypertextovodkaz"/>
            <w:noProof/>
          </w:rPr>
          <w:delText>6</w:delText>
        </w:r>
        <w:r w:rsidRPr="00EB12B1" w:rsidDel="00082569">
          <w:rPr>
            <w:rStyle w:val="Hypertextovodkaz"/>
          </w:rPr>
          <w:delText xml:space="preserve"> - Mclaren case</w:delText>
        </w:r>
      </w:del>
      <w:r>
        <w:fldChar w:fldCharType="end"/>
      </w:r>
    </w:p>
    <w:p w:rsidR="009A0AD5" w:rsidRDefault="009A0AD5" w:rsidP="00162882">
      <w:r>
        <w:t xml:space="preserve">viz. </w:t>
      </w:r>
      <w:r>
        <w:fldChar w:fldCharType="begin"/>
      </w:r>
      <w:r>
        <w:instrText xml:space="preserve"> REF _Ref120515878 \h </w:instrText>
      </w:r>
      <w:r>
        <w:fldChar w:fldCharType="separate"/>
      </w:r>
      <w:ins w:id="311" w:author="m_chyla" w:date="2022-12-12T08:37:00Z">
        <w:r w:rsidR="00285D58" w:rsidRPr="00EB12B1">
          <w:rPr>
            <w:rStyle w:val="Hypertextovodkaz"/>
          </w:rPr>
          <w:t xml:space="preserve">Obrázek </w:t>
        </w:r>
        <w:r w:rsidR="00285D58">
          <w:rPr>
            <w:rStyle w:val="Hypertextovodkaz"/>
            <w:noProof/>
          </w:rPr>
          <w:t>7</w:t>
        </w:r>
        <w:r w:rsidR="00285D58" w:rsidRPr="00EB12B1">
          <w:rPr>
            <w:rStyle w:val="Hypertextovodkaz"/>
          </w:rPr>
          <w:t xml:space="preserve"> - Monitory</w:t>
        </w:r>
      </w:ins>
      <w:del w:id="312" w:author="m_chyla" w:date="2022-12-05T08:39:00Z">
        <w:r w:rsidRPr="00EB12B1" w:rsidDel="00082569">
          <w:rPr>
            <w:rStyle w:val="Hypertextovodkaz"/>
          </w:rPr>
          <w:delText xml:space="preserve">Obrázek </w:delText>
        </w:r>
        <w:r w:rsidDel="00082569">
          <w:rPr>
            <w:rStyle w:val="Hypertextovodkaz"/>
            <w:noProof/>
          </w:rPr>
          <w:delText>7</w:delText>
        </w:r>
        <w:r w:rsidRPr="00EB12B1" w:rsidDel="00082569">
          <w:rPr>
            <w:rStyle w:val="Hypertextovodkaz"/>
          </w:rPr>
          <w:delText xml:space="preserve"> - Monitory</w:delText>
        </w:r>
      </w:del>
      <w:r>
        <w:fldChar w:fldCharType="end"/>
      </w:r>
    </w:p>
    <w:p w:rsidR="009A0AD5" w:rsidRDefault="009A0AD5" w:rsidP="009A0AD5">
      <w:pPr>
        <w:pStyle w:val="Nadpis2"/>
      </w:pPr>
      <w:bookmarkStart w:id="313" w:name="_Toc121726141"/>
      <w:r>
        <w:t>Na Tabulku</w:t>
      </w:r>
      <w:bookmarkEnd w:id="313"/>
    </w:p>
    <w:p w:rsidR="009A0AD5" w:rsidRDefault="009A0AD5" w:rsidP="009A0AD5">
      <w:r>
        <w:t xml:space="preserve">viz. </w:t>
      </w:r>
      <w:r>
        <w:fldChar w:fldCharType="begin"/>
      </w:r>
      <w:r>
        <w:instrText xml:space="preserve"> REF _Ref120515966 \h </w:instrText>
      </w:r>
      <w:r>
        <w:fldChar w:fldCharType="separate"/>
      </w:r>
      <w:r w:rsidR="00285D58" w:rsidRPr="000671C5">
        <w:t xml:space="preserve">Tabulka </w:t>
      </w:r>
      <w:r w:rsidR="00285D58" w:rsidRPr="000671C5">
        <w:rPr>
          <w:noProof/>
        </w:rPr>
        <w:t>1</w:t>
      </w:r>
      <w:r w:rsidR="00285D58" w:rsidRPr="000671C5">
        <w:t xml:space="preserve"> – Základní jednotky</w:t>
      </w:r>
      <w:r>
        <w:fldChar w:fldCharType="end"/>
      </w:r>
    </w:p>
    <w:p w:rsidR="009A0AD5" w:rsidRDefault="009A0AD5" w:rsidP="009A0AD5">
      <w:pPr>
        <w:pStyle w:val="Nadpis2"/>
      </w:pPr>
      <w:bookmarkStart w:id="314" w:name="Tabulka"/>
      <w:bookmarkStart w:id="315" w:name="Schéma"/>
      <w:bookmarkStart w:id="316" w:name="_Na_schéma"/>
      <w:bookmarkStart w:id="317" w:name="_Toc121726142"/>
      <w:bookmarkEnd w:id="314"/>
      <w:bookmarkEnd w:id="315"/>
      <w:bookmarkEnd w:id="316"/>
      <w:r>
        <w:t>Na schéma</w:t>
      </w:r>
      <w:bookmarkEnd w:id="317"/>
    </w:p>
    <w:p w:rsidR="009A0AD5" w:rsidRDefault="009A0AD5" w:rsidP="009A0AD5">
      <w:r>
        <w:t xml:space="preserve">viz. </w:t>
      </w:r>
      <w:r>
        <w:fldChar w:fldCharType="begin"/>
      </w:r>
      <w:r>
        <w:instrText xml:space="preserve"> REF _Ref120516240 \h </w:instrText>
      </w:r>
      <w:r>
        <w:fldChar w:fldCharType="separate"/>
      </w:r>
      <w:r w:rsidR="00285D58" w:rsidRPr="000671C5">
        <w:t xml:space="preserve">Schéma </w:t>
      </w:r>
      <w:r w:rsidR="00285D58" w:rsidRPr="000671C5">
        <w:rPr>
          <w:noProof/>
        </w:rPr>
        <w:t>1</w:t>
      </w:r>
      <w:r w:rsidR="00285D58" w:rsidRPr="000671C5">
        <w:t xml:space="preserve"> - Tiskárny</w:t>
      </w:r>
      <w:r>
        <w:fldChar w:fldCharType="end"/>
      </w:r>
    </w:p>
    <w:p w:rsidR="009A0AD5" w:rsidRDefault="00090F92" w:rsidP="00090F92">
      <w:pPr>
        <w:pStyle w:val="Nadpis2"/>
      </w:pPr>
      <w:bookmarkStart w:id="318" w:name="_Na_text"/>
      <w:bookmarkStart w:id="319" w:name="_Toc121726143"/>
      <w:bookmarkEnd w:id="318"/>
      <w:r>
        <w:t>Na text</w:t>
      </w:r>
      <w:bookmarkEnd w:id="319"/>
    </w:p>
    <w:p w:rsidR="00090F92" w:rsidRDefault="004323F3" w:rsidP="009A0AD5">
      <w:r>
        <w:t xml:space="preserve">viz. </w:t>
      </w:r>
      <w:r w:rsidR="00F91981">
        <w:fldChar w:fldCharType="begin"/>
      </w:r>
      <w:r w:rsidR="00F91981">
        <w:instrText xml:space="preserve"> HYPERLINK \l "Slovo1" </w:instrText>
      </w:r>
      <w:r w:rsidR="00F91981">
        <w:fldChar w:fldCharType="separate"/>
      </w:r>
      <w:r w:rsidRPr="00A42424">
        <w:rPr>
          <w:rStyle w:val="Hypertextovodkaz"/>
        </w:rPr>
        <w:fldChar w:fldCharType="begin"/>
      </w:r>
      <w:r w:rsidRPr="00A42424">
        <w:rPr>
          <w:rStyle w:val="Hypertextovodkaz"/>
        </w:rPr>
        <w:instrText xml:space="preserve"> REF Slovo1 \h </w:instrText>
      </w:r>
      <w:r w:rsidRPr="00A42424">
        <w:rPr>
          <w:rStyle w:val="Hypertextovodkaz"/>
        </w:rPr>
      </w:r>
      <w:r w:rsidRPr="00A42424">
        <w:rPr>
          <w:rStyle w:val="Hypertextovodkaz"/>
        </w:rPr>
        <w:fldChar w:fldCharType="separate"/>
      </w:r>
      <w:ins w:id="320" w:author="m_chyla" w:date="2022-12-12T08:37:00Z">
        <w:r w:rsidR="00285D58" w:rsidRPr="000671C5">
          <w:rPr>
            <w:rStyle w:val="Hypertextovodkaz"/>
            <w:color w:val="000000" w:themeColor="text1"/>
          </w:rPr>
          <w:t>procesor</w:t>
        </w:r>
      </w:ins>
      <w:del w:id="321" w:author="m_chyla" w:date="2022-12-05T08:39:00Z">
        <w:r w:rsidR="00A42424" w:rsidDel="00082569">
          <w:delText>procesor</w:delText>
        </w:r>
      </w:del>
      <w:r w:rsidRPr="00A42424">
        <w:rPr>
          <w:rStyle w:val="Hypertextovodkaz"/>
        </w:rPr>
        <w:fldChar w:fldCharType="end"/>
      </w:r>
      <w:r w:rsidR="00F91981">
        <w:rPr>
          <w:rStyle w:val="Hypertextovodkaz"/>
        </w:rPr>
        <w:fldChar w:fldCharType="end"/>
      </w:r>
    </w:p>
    <w:p w:rsidR="00090F92" w:rsidRDefault="00EA459C" w:rsidP="009A0AD5">
      <w:pPr>
        <w:rPr>
          <w:ins w:id="322" w:author="m_chyla" w:date="2022-11-28T09:13:00Z"/>
        </w:rPr>
      </w:pPr>
      <w:r>
        <w:t xml:space="preserve">viz. </w:t>
      </w:r>
      <w:r>
        <w:fldChar w:fldCharType="begin"/>
      </w:r>
      <w:r>
        <w:instrText xml:space="preserve"> REF Slovo2 \h </w:instrText>
      </w:r>
      <w:r>
        <w:fldChar w:fldCharType="separate"/>
      </w:r>
      <w:proofErr w:type="gramStart"/>
      <w:r w:rsidR="00285D58" w:rsidRPr="000671C5">
        <w:t>byte</w:t>
      </w:r>
      <w:proofErr w:type="gramEnd"/>
      <w:r>
        <w:fldChar w:fldCharType="end"/>
      </w:r>
    </w:p>
    <w:p w:rsidR="004859F4" w:rsidRDefault="004859F4">
      <w:pPr>
        <w:pStyle w:val="Nadpis2"/>
        <w:rPr>
          <w:ins w:id="323" w:author="m_chyla" w:date="2022-11-28T09:13:00Z"/>
        </w:rPr>
        <w:pPrChange w:id="324" w:author="m_chyla" w:date="2022-11-28T09:13:00Z">
          <w:pPr/>
        </w:pPrChange>
      </w:pPr>
      <w:bookmarkStart w:id="325" w:name="_Toc121726144"/>
      <w:ins w:id="326" w:author="m_chyla" w:date="2022-11-28T09:13:00Z">
        <w:r>
          <w:t>Na poznámku pod čarou</w:t>
        </w:r>
        <w:bookmarkEnd w:id="325"/>
      </w:ins>
    </w:p>
    <w:p w:rsidR="004859F4" w:rsidRDefault="004859F4" w:rsidP="009A0AD5">
      <w:pPr>
        <w:rPr>
          <w:ins w:id="327" w:author="m_chyla" w:date="2022-11-28T09:21:00Z"/>
        </w:rPr>
      </w:pPr>
      <w:ins w:id="328" w:author="m_chyla" w:date="2022-11-28T09:14:00Z">
        <w:r>
          <w:fldChar w:fldCharType="begin"/>
        </w:r>
        <w:r>
          <w:instrText xml:space="preserve"> NOTEREF _Ref120519258 \h </w:instrText>
        </w:r>
      </w:ins>
      <w:r>
        <w:fldChar w:fldCharType="separate"/>
      </w:r>
      <w:ins w:id="329" w:author="m_chyla" w:date="2022-12-12T08:37:00Z">
        <w:r w:rsidR="00285D58">
          <w:t>1</w:t>
        </w:r>
      </w:ins>
      <w:ins w:id="330" w:author="m_chyla" w:date="2022-11-28T09:14:00Z">
        <w:r>
          <w:fldChar w:fldCharType="end"/>
        </w:r>
      </w:ins>
    </w:p>
    <w:p w:rsidR="008E6374" w:rsidRDefault="008E6374">
      <w:pPr>
        <w:spacing w:after="160" w:line="259" w:lineRule="auto"/>
        <w:rPr>
          <w:ins w:id="331" w:author="m_chyla" w:date="2022-11-28T09:13:00Z"/>
        </w:rPr>
        <w:pPrChange w:id="332" w:author="m_chyla" w:date="2022-11-28T09:21:00Z">
          <w:pPr/>
        </w:pPrChange>
      </w:pPr>
      <w:ins w:id="333" w:author="m_chyla" w:date="2022-11-28T09:21:00Z">
        <w:r>
          <w:br w:type="page"/>
        </w:r>
      </w:ins>
    </w:p>
    <w:p w:rsidR="004859F4" w:rsidRDefault="0067554A">
      <w:pPr>
        <w:pStyle w:val="Nadpis1"/>
        <w:rPr>
          <w:ins w:id="334" w:author="m_chyla" w:date="2022-11-28T09:15:00Z"/>
        </w:rPr>
        <w:pPrChange w:id="335" w:author="m_chyla" w:date="2022-11-28T09:15:00Z">
          <w:pPr/>
        </w:pPrChange>
      </w:pPr>
      <w:bookmarkStart w:id="336" w:name="_Toc121726145"/>
      <w:ins w:id="337" w:author="m_chyla" w:date="2022-11-28T09:15:00Z">
        <w:r>
          <w:lastRenderedPageBreak/>
          <w:t>Rejstřík</w:t>
        </w:r>
        <w:bookmarkEnd w:id="336"/>
      </w:ins>
    </w:p>
    <w:p w:rsidR="00F91981" w:rsidRDefault="007D62CF" w:rsidP="009A0AD5">
      <w:pPr>
        <w:rPr>
          <w:ins w:id="338" w:author="m_chyla" w:date="2022-12-05T09:19:00Z"/>
          <w:noProof/>
        </w:rPr>
        <w:sectPr w:rsidR="00F91981" w:rsidSect="00F9198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ins w:id="339" w:author="m_chyla" w:date="2022-11-28T09:23:00Z">
        <w:r>
          <w:fldChar w:fldCharType="begin"/>
        </w:r>
        <w:r>
          <w:instrText xml:space="preserve"> INDEX \e "</w:instrText>
        </w:r>
        <w:r>
          <w:tab/>
          <w:instrText xml:space="preserve">" \c "2" \z "1029" </w:instrText>
        </w:r>
      </w:ins>
      <w:r>
        <w:fldChar w:fldCharType="separate"/>
      </w:r>
    </w:p>
    <w:p w:rsidR="00F91981" w:rsidRDefault="00F91981">
      <w:pPr>
        <w:pStyle w:val="Rejstk1"/>
        <w:tabs>
          <w:tab w:val="right" w:leader="dot" w:pos="4172"/>
        </w:tabs>
        <w:rPr>
          <w:ins w:id="340" w:author="m_chyla" w:date="2022-12-05T09:19:00Z"/>
          <w:noProof/>
        </w:rPr>
      </w:pPr>
      <w:ins w:id="341" w:author="m_chyla" w:date="2022-12-05T09:19:00Z">
        <w:r>
          <w:rPr>
            <w:noProof/>
          </w:rPr>
          <w:t>Grafické systémy</w:t>
        </w:r>
      </w:ins>
    </w:p>
    <w:p w:rsidR="00F91981" w:rsidRDefault="00F91981">
      <w:pPr>
        <w:pStyle w:val="Rejstk2"/>
        <w:tabs>
          <w:tab w:val="right" w:leader="dot" w:pos="4172"/>
        </w:tabs>
        <w:rPr>
          <w:ins w:id="342" w:author="m_chyla" w:date="2022-12-05T09:19:00Z"/>
          <w:noProof/>
        </w:rPr>
      </w:pPr>
      <w:ins w:id="343" w:author="m_chyla" w:date="2022-12-05T09:19:00Z">
        <w:r>
          <w:rPr>
            <w:noProof/>
          </w:rPr>
          <w:t>geodetické mapy</w:t>
        </w:r>
        <w:r>
          <w:rPr>
            <w:noProof/>
          </w:rPr>
          <w:tab/>
          <w:t>2</w:t>
        </w:r>
      </w:ins>
    </w:p>
    <w:p w:rsidR="00F91981" w:rsidRDefault="00F91981">
      <w:pPr>
        <w:pStyle w:val="Rejstk1"/>
        <w:tabs>
          <w:tab w:val="right" w:leader="dot" w:pos="4172"/>
        </w:tabs>
        <w:rPr>
          <w:ins w:id="344" w:author="m_chyla" w:date="2022-12-05T09:19:00Z"/>
          <w:noProof/>
        </w:rPr>
      </w:pPr>
      <w:ins w:id="345" w:author="m_chyla" w:date="2022-12-05T09:19:00Z">
        <w:r>
          <w:rPr>
            <w:noProof/>
          </w:rPr>
          <w:t>Informace</w:t>
        </w:r>
        <w:r>
          <w:rPr>
            <w:noProof/>
          </w:rPr>
          <w:tab/>
          <w:t>1</w:t>
        </w:r>
      </w:ins>
    </w:p>
    <w:p w:rsidR="00F91981" w:rsidRDefault="00F91981">
      <w:pPr>
        <w:pStyle w:val="Rejstk1"/>
        <w:tabs>
          <w:tab w:val="right" w:leader="dot" w:pos="4172"/>
        </w:tabs>
        <w:rPr>
          <w:ins w:id="346" w:author="m_chyla" w:date="2022-12-05T09:19:00Z"/>
          <w:noProof/>
        </w:rPr>
      </w:pPr>
      <w:ins w:id="347" w:author="m_chyla" w:date="2022-12-05T09:19:00Z">
        <w:r>
          <w:rPr>
            <w:noProof/>
          </w:rPr>
          <w:t>Programování</w:t>
        </w:r>
        <w:r>
          <w:rPr>
            <w:noProof/>
          </w:rPr>
          <w:tab/>
          <w:t>2</w:t>
        </w:r>
      </w:ins>
    </w:p>
    <w:p w:rsidR="00F91981" w:rsidRDefault="00F91981">
      <w:pPr>
        <w:pStyle w:val="Rejstk1"/>
        <w:tabs>
          <w:tab w:val="right" w:leader="dot" w:pos="4172"/>
        </w:tabs>
        <w:rPr>
          <w:ins w:id="348" w:author="m_chyla" w:date="2022-12-05T09:19:00Z"/>
          <w:noProof/>
        </w:rPr>
      </w:pPr>
      <w:ins w:id="349" w:author="m_chyla" w:date="2022-12-05T09:19:00Z">
        <w:r>
          <w:rPr>
            <w:noProof/>
          </w:rPr>
          <w:t>Software</w:t>
        </w:r>
        <w:r>
          <w:rPr>
            <w:noProof/>
          </w:rPr>
          <w:tab/>
          <w:t>5</w:t>
        </w:r>
      </w:ins>
    </w:p>
    <w:p w:rsidR="00F91981" w:rsidRDefault="00F91981">
      <w:pPr>
        <w:pStyle w:val="Rejstk1"/>
        <w:tabs>
          <w:tab w:val="right" w:leader="dot" w:pos="4172"/>
        </w:tabs>
        <w:rPr>
          <w:ins w:id="350" w:author="m_chyla" w:date="2022-12-05T09:19:00Z"/>
          <w:noProof/>
        </w:rPr>
      </w:pPr>
      <w:ins w:id="351" w:author="m_chyla" w:date="2022-12-05T09:19:00Z">
        <w:r>
          <w:rPr>
            <w:noProof/>
          </w:rPr>
          <w:t>Tlačítko</w:t>
        </w:r>
        <w:r>
          <w:rPr>
            <w:noProof/>
          </w:rPr>
          <w:tab/>
          <w:t>3</w:t>
        </w:r>
      </w:ins>
    </w:p>
    <w:p w:rsidR="00F91981" w:rsidRDefault="00F91981">
      <w:pPr>
        <w:pStyle w:val="Rejstk1"/>
        <w:tabs>
          <w:tab w:val="right" w:leader="dot" w:pos="4172"/>
        </w:tabs>
        <w:rPr>
          <w:ins w:id="352" w:author="m_chyla" w:date="2022-12-05T09:19:00Z"/>
          <w:noProof/>
        </w:rPr>
      </w:pPr>
      <w:ins w:id="353" w:author="m_chyla" w:date="2022-12-05T09:19:00Z">
        <w:r>
          <w:rPr>
            <w:noProof/>
          </w:rPr>
          <w:t>Tower</w:t>
        </w:r>
        <w:r>
          <w:rPr>
            <w:noProof/>
          </w:rPr>
          <w:tab/>
          <w:t>6</w:t>
        </w:r>
      </w:ins>
    </w:p>
    <w:p w:rsidR="00F91981" w:rsidRDefault="00F91981" w:rsidP="009A0AD5">
      <w:pPr>
        <w:rPr>
          <w:ins w:id="354" w:author="m_chyla" w:date="2022-12-05T09:19:00Z"/>
          <w:noProof/>
        </w:rPr>
        <w:sectPr w:rsidR="00F91981" w:rsidSect="00F9198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  <w:sectPrChange w:id="355" w:author="m_chyla" w:date="2022-12-05T09:19:00Z">
            <w:sectPr w:rsidR="00F91981" w:rsidSect="00F91981">
              <w:pgMar w:top="1417" w:right="1417" w:bottom="1417" w:left="1417" w:header="708" w:footer="708" w:gutter="0"/>
              <w:cols w:num="1"/>
            </w:sectPr>
          </w:sectPrChange>
        </w:sectPr>
      </w:pPr>
    </w:p>
    <w:p w:rsidR="0067554A" w:rsidRDefault="007D62CF" w:rsidP="009A0AD5">
      <w:pPr>
        <w:rPr>
          <w:ins w:id="356" w:author="m_chyla" w:date="2022-11-28T09:15:00Z"/>
        </w:rPr>
      </w:pPr>
      <w:ins w:id="357" w:author="m_chyla" w:date="2022-11-28T09:23:00Z">
        <w:r>
          <w:fldChar w:fldCharType="end"/>
        </w:r>
      </w:ins>
    </w:p>
    <w:p w:rsidR="008E443F" w:rsidRDefault="008E443F" w:rsidP="009A0AD5">
      <w:pPr>
        <w:rPr>
          <w:ins w:id="358" w:author="m_chyla" w:date="2022-12-12T08:28:00Z"/>
        </w:rPr>
        <w:sectPr w:rsidR="008E443F" w:rsidSect="00F91981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67554A" w:rsidRDefault="0067554A" w:rsidP="009A0AD5">
      <w:pPr>
        <w:rPr>
          <w:ins w:id="359" w:author="m_chyla" w:date="2022-12-05T09:21:00Z"/>
        </w:rPr>
      </w:pPr>
    </w:p>
    <w:p w:rsidR="00BE0A58" w:rsidRDefault="00BE0A58">
      <w:pPr>
        <w:pStyle w:val="Nadpis1"/>
        <w:rPr>
          <w:ins w:id="360" w:author="m_chyla" w:date="2022-12-05T09:21:00Z"/>
        </w:rPr>
        <w:pPrChange w:id="361" w:author="m_chyla" w:date="2022-12-05T09:28:00Z">
          <w:pPr/>
        </w:pPrChange>
      </w:pPr>
      <w:bookmarkStart w:id="362" w:name="_Toc121726146"/>
      <w:ins w:id="363" w:author="m_chyla" w:date="2022-12-05T09:21:00Z">
        <w:r>
          <w:t>Seznam Literatury</w:t>
        </w:r>
        <w:bookmarkEnd w:id="362"/>
      </w:ins>
    </w:p>
    <w:p w:rsidR="00DD48DC" w:rsidRPr="009A0AD5" w:rsidRDefault="00DD48DC" w:rsidP="008E443F">
      <w:pPr>
        <w:pStyle w:val="Odstavecseseznamem"/>
        <w:numPr>
          <w:ilvl w:val="0"/>
          <w:numId w:val="18"/>
        </w:numPr>
        <w:rPr>
          <w:ins w:id="364" w:author="m_chyla" w:date="2022-12-12T08:30:00Z"/>
        </w:rPr>
        <w:pPrChange w:id="365" w:author="m_chyla" w:date="2022-12-12T08:29:00Z">
          <w:pPr/>
        </w:pPrChange>
      </w:pPr>
      <w:ins w:id="366" w:author="m_chyla" w:date="2022-12-12T08:30:00Z">
        <w:r w:rsidRPr="008E443F">
          <w:t xml:space="preserve">ROUBAL, Pavel. Informatika a výpočetní technika pro střední školy: [kompletní látka pro nižší a vyšší úroveň státní maturity]. Brno: </w:t>
        </w:r>
        <w:proofErr w:type="spellStart"/>
        <w:r w:rsidRPr="008E443F">
          <w:t>Computer</w:t>
        </w:r>
        <w:proofErr w:type="spellEnd"/>
        <w:r w:rsidRPr="008E443F">
          <w:t xml:space="preserve"> </w:t>
        </w:r>
        <w:proofErr w:type="spellStart"/>
        <w:r w:rsidRPr="008E443F">
          <w:t>Press</w:t>
        </w:r>
        <w:proofErr w:type="spellEnd"/>
        <w:r w:rsidRPr="008E443F">
          <w:t>, 2010. ISBN 978-80-251-3228-9.</w:t>
        </w:r>
      </w:ins>
    </w:p>
    <w:p w:rsidR="00DD48DC" w:rsidRDefault="00DD48DC" w:rsidP="008E443F">
      <w:pPr>
        <w:pStyle w:val="Odstavecseseznamem"/>
        <w:numPr>
          <w:ilvl w:val="0"/>
          <w:numId w:val="18"/>
        </w:numPr>
        <w:rPr>
          <w:ins w:id="367" w:author="m_chyla" w:date="2022-12-12T08:30:00Z"/>
        </w:rPr>
        <w:pPrChange w:id="368" w:author="m_chyla" w:date="2022-12-12T08:29:00Z">
          <w:pPr/>
        </w:pPrChange>
      </w:pPr>
      <w:ins w:id="369" w:author="m_chyla" w:date="2022-12-12T08:30:00Z">
        <w:r w:rsidRPr="00FA3A7F">
          <w:t xml:space="preserve">S počítačem nejen k maturitě: pro střední školy. 6. vyd. Kralice na Hané: </w:t>
        </w:r>
        <w:proofErr w:type="spellStart"/>
        <w:r w:rsidRPr="00FA3A7F">
          <w:t>Computer</w:t>
        </w:r>
        <w:proofErr w:type="spellEnd"/>
        <w:r w:rsidRPr="00FA3A7F">
          <w:t xml:space="preserve"> Media, 2006. ISBN 80-866-8660-4.</w:t>
        </w:r>
      </w:ins>
    </w:p>
    <w:p w:rsidR="008E443F" w:rsidRPr="009A0AD5" w:rsidRDefault="008E443F" w:rsidP="00DD48DC">
      <w:pPr>
        <w:pStyle w:val="Odstavecseseznamem"/>
        <w:numPr>
          <w:ilvl w:val="0"/>
          <w:numId w:val="18"/>
        </w:numPr>
      </w:pPr>
    </w:p>
    <w:sectPr w:rsidR="008E443F" w:rsidRPr="009A0AD5" w:rsidSect="008D5C1C">
      <w:pgSz w:w="11906" w:h="16838"/>
      <w:pgMar w:top="1134" w:right="1134" w:bottom="1134" w:left="1701" w:header="709" w:footer="709" w:gutter="0"/>
      <w:cols w:space="708"/>
      <w:docGrid w:linePitch="360"/>
      <w:sectPrChange w:id="370" w:author="m_chyla" w:date="2022-12-12T08:33:00Z">
        <w:sectPr w:rsidR="008E443F" w:rsidRPr="009A0AD5" w:rsidSect="008D5C1C">
          <w:pgMar w:top="1417" w:right="1417" w:bottom="1417" w:left="1417" w:header="708" w:footer="708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43F" w:rsidRDefault="008E443F" w:rsidP="004859F4">
      <w:r>
        <w:separator/>
      </w:r>
    </w:p>
  </w:endnote>
  <w:endnote w:type="continuationSeparator" w:id="0">
    <w:p w:rsidR="008E443F" w:rsidRDefault="008E443F" w:rsidP="00485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ustomXmlInsRangeStart w:id="182" w:author="m_chyla" w:date="2022-12-05T09:10:00Z"/>
  <w:sdt>
    <w:sdtPr>
      <w:id w:val="1308589572"/>
      <w:docPartObj>
        <w:docPartGallery w:val="Page Numbers (Bottom of Page)"/>
        <w:docPartUnique/>
      </w:docPartObj>
    </w:sdtPr>
    <w:sdtContent>
      <w:customXmlInsRangeEnd w:id="182"/>
      <w:p w:rsidR="008E443F" w:rsidRDefault="008E443F">
        <w:pPr>
          <w:pStyle w:val="Zpat"/>
          <w:jc w:val="center"/>
          <w:rPr>
            <w:ins w:id="183" w:author="m_chyla" w:date="2022-12-05T09:10:00Z"/>
          </w:rPr>
        </w:pPr>
      </w:p>
      <w:customXmlInsRangeStart w:id="184" w:author="m_chyla" w:date="2022-12-05T09:10:00Z"/>
    </w:sdtContent>
  </w:sdt>
  <w:customXmlInsRangeEnd w:id="184"/>
  <w:p w:rsidR="008E443F" w:rsidRDefault="008E443F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ustomXmlInsRangeStart w:id="199" w:author="m_chyla" w:date="2022-12-05T09:10:00Z"/>
  <w:sdt>
    <w:sdtPr>
      <w:id w:val="-541361643"/>
      <w:docPartObj>
        <w:docPartGallery w:val="Page Numbers (Bottom of Page)"/>
        <w:docPartUnique/>
      </w:docPartObj>
    </w:sdtPr>
    <w:sdtContent>
      <w:customXmlInsRangeEnd w:id="199"/>
      <w:p w:rsidR="008E443F" w:rsidRDefault="008E443F">
        <w:pPr>
          <w:pStyle w:val="Zpat"/>
          <w:jc w:val="center"/>
          <w:rPr>
            <w:ins w:id="200" w:author="m_chyla" w:date="2022-12-05T09:10:00Z"/>
          </w:rPr>
        </w:pPr>
        <w:ins w:id="201" w:author="m_chyla" w:date="2022-12-05T09:10:00Z">
          <w:r>
            <w:fldChar w:fldCharType="begin"/>
          </w:r>
          <w:r>
            <w:instrText>PAGE   \* MERGEFORMAT</w:instrText>
          </w:r>
          <w:r>
            <w:fldChar w:fldCharType="separate"/>
          </w:r>
        </w:ins>
        <w:r w:rsidR="00530607">
          <w:rPr>
            <w:noProof/>
          </w:rPr>
          <w:t>5</w:t>
        </w:r>
        <w:ins w:id="202" w:author="m_chyla" w:date="2022-12-05T09:10:00Z">
          <w:r>
            <w:fldChar w:fldCharType="end"/>
          </w:r>
        </w:ins>
      </w:p>
      <w:customXmlInsRangeStart w:id="203" w:author="m_chyla" w:date="2022-12-05T09:10:00Z"/>
    </w:sdtContent>
  </w:sdt>
  <w:customXmlInsRangeEnd w:id="203"/>
  <w:p w:rsidR="008E443F" w:rsidRDefault="008E443F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43F" w:rsidRDefault="008E443F" w:rsidP="004859F4">
      <w:r>
        <w:separator/>
      </w:r>
    </w:p>
  </w:footnote>
  <w:footnote w:type="continuationSeparator" w:id="0">
    <w:p w:rsidR="008E443F" w:rsidRDefault="008E443F" w:rsidP="004859F4">
      <w:r>
        <w:continuationSeparator/>
      </w:r>
    </w:p>
  </w:footnote>
  <w:footnote w:id="1">
    <w:p w:rsidR="008E443F" w:rsidRDefault="008E443F">
      <w:pPr>
        <w:pStyle w:val="Textpoznpodarou"/>
      </w:pPr>
      <w:ins w:id="265" w:author="m_chyla" w:date="2022-11-28T09:12:00Z">
        <w:r>
          <w:rPr>
            <w:rStyle w:val="Znakapoznpodarou"/>
          </w:rPr>
          <w:footnoteRef/>
        </w:r>
        <w:r>
          <w:t xml:space="preserve"> Periferní zařízení</w:t>
        </w:r>
      </w:ins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43F" w:rsidRDefault="008E443F">
    <w:pPr>
      <w:pStyle w:val="Zhlav"/>
    </w:pPr>
    <w:ins w:id="178" w:author="m_chyla" w:date="2022-12-05T09:04:00Z">
      <w:r>
        <w:t xml:space="preserve">Martin </w:t>
      </w:r>
      <w:proofErr w:type="spellStart"/>
      <w:r>
        <w:t>Chyla</w:t>
      </w:r>
      <w:proofErr w:type="spellEnd"/>
      <w:r>
        <w:tab/>
        <w:t>IT1</w:t>
      </w:r>
      <w:r>
        <w:tab/>
      </w:r>
    </w:ins>
    <w:ins w:id="179" w:author="m_chyla" w:date="2022-12-05T09:06:00Z">
      <w:r>
        <w:fldChar w:fldCharType="begin"/>
      </w:r>
      <w:r>
        <w:instrText xml:space="preserve"> TIME \@ "d. MMMM yyyy" </w:instrText>
      </w:r>
    </w:ins>
    <w:r>
      <w:fldChar w:fldCharType="separate"/>
    </w:r>
    <w:ins w:id="180" w:author="m_chyla" w:date="2022-12-12T08:37:00Z">
      <w:r w:rsidR="00285D58">
        <w:rPr>
          <w:noProof/>
        </w:rPr>
        <w:t>12. prosince 2022</w:t>
      </w:r>
    </w:ins>
    <w:ins w:id="181" w:author="m_chyla" w:date="2022-12-05T09:06:00Z">
      <w:r>
        <w:fldChar w:fldCharType="end"/>
      </w:r>
    </w:ins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E50A77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E8F0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56A25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E0C1210"/>
    <w:lvl w:ilvl="0">
      <w:start w:val="1"/>
      <w:numFmt w:val="decimal"/>
      <w:pStyle w:val="slovanseznam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15400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6C4D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382F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A26F1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C0A186"/>
    <w:lvl w:ilvl="0">
      <w:start w:val="1"/>
      <w:numFmt w:val="decimal"/>
      <w:pStyle w:val="slovanseznam"/>
      <w:lvlText w:val="%1.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F13E93B8"/>
    <w:lvl w:ilvl="0">
      <w:start w:val="1"/>
      <w:numFmt w:val="bullet"/>
      <w:pStyle w:val="Seznamsodrkami"/>
      <w:lvlText w:val="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43775E23"/>
    <w:multiLevelType w:val="hybridMultilevel"/>
    <w:tmpl w:val="5FAA6E7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4E77E6"/>
    <w:multiLevelType w:val="hybridMultilevel"/>
    <w:tmpl w:val="E55458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11"/>
  </w:num>
  <w:num w:numId="18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_chyla">
    <w15:presenceInfo w15:providerId="None" w15:userId="m_chy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revisionView w:markup="0"/>
  <w:trackRevisions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50D"/>
    <w:rsid w:val="00082569"/>
    <w:rsid w:val="00090F92"/>
    <w:rsid w:val="000D450D"/>
    <w:rsid w:val="00115248"/>
    <w:rsid w:val="00162882"/>
    <w:rsid w:val="00216F78"/>
    <w:rsid w:val="00243C07"/>
    <w:rsid w:val="00285D58"/>
    <w:rsid w:val="002A667E"/>
    <w:rsid w:val="002B2FF6"/>
    <w:rsid w:val="00366FFB"/>
    <w:rsid w:val="003A36A9"/>
    <w:rsid w:val="004323F3"/>
    <w:rsid w:val="004648AD"/>
    <w:rsid w:val="004859F4"/>
    <w:rsid w:val="005054CB"/>
    <w:rsid w:val="00524E67"/>
    <w:rsid w:val="00530607"/>
    <w:rsid w:val="005B29DD"/>
    <w:rsid w:val="005E26BF"/>
    <w:rsid w:val="005E6E6D"/>
    <w:rsid w:val="005F3932"/>
    <w:rsid w:val="00641E82"/>
    <w:rsid w:val="00664E70"/>
    <w:rsid w:val="0067554A"/>
    <w:rsid w:val="006D3D72"/>
    <w:rsid w:val="0073603F"/>
    <w:rsid w:val="0077749A"/>
    <w:rsid w:val="007D62CF"/>
    <w:rsid w:val="007E3E4E"/>
    <w:rsid w:val="008D5C1C"/>
    <w:rsid w:val="008E443F"/>
    <w:rsid w:val="008E6374"/>
    <w:rsid w:val="009022E7"/>
    <w:rsid w:val="00907B60"/>
    <w:rsid w:val="00912BEE"/>
    <w:rsid w:val="009A0AD5"/>
    <w:rsid w:val="009D7174"/>
    <w:rsid w:val="00A42424"/>
    <w:rsid w:val="00A640A7"/>
    <w:rsid w:val="00AC0C90"/>
    <w:rsid w:val="00AE54DE"/>
    <w:rsid w:val="00B0651D"/>
    <w:rsid w:val="00BD4120"/>
    <w:rsid w:val="00BD7581"/>
    <w:rsid w:val="00BE0A58"/>
    <w:rsid w:val="00C51371"/>
    <w:rsid w:val="00C5301F"/>
    <w:rsid w:val="00C94F99"/>
    <w:rsid w:val="00D15B1E"/>
    <w:rsid w:val="00D65DDB"/>
    <w:rsid w:val="00DD48DC"/>
    <w:rsid w:val="00DD7D80"/>
    <w:rsid w:val="00E072A4"/>
    <w:rsid w:val="00EA459C"/>
    <w:rsid w:val="00EB12B1"/>
    <w:rsid w:val="00F729E9"/>
    <w:rsid w:val="00F748BA"/>
    <w:rsid w:val="00F75242"/>
    <w:rsid w:val="00F91981"/>
    <w:rsid w:val="00FA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722465D"/>
  <w15:chartTrackingRefBased/>
  <w15:docId w15:val="{FE951048-0E7F-4978-BC2B-9646A78A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D7D80"/>
    <w:pPr>
      <w:spacing w:after="0" w:line="24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D5C1C"/>
    <w:pPr>
      <w:keepNext/>
      <w:keepLines/>
      <w:pBdr>
        <w:bottom w:val="single" w:sz="18" w:space="1" w:color="auto"/>
      </w:pBdr>
      <w:spacing w:before="360" w:after="240"/>
      <w:outlineLvl w:val="0"/>
      <w:pPrChange w:id="0" w:author="m_chyla" w:date="2022-12-12T08:31:00Z">
        <w:pPr>
          <w:keepNext/>
          <w:keepLines/>
          <w:pBdr>
            <w:bottom w:val="single" w:sz="18" w:space="1" w:color="auto"/>
          </w:pBdr>
          <w:spacing w:before="360" w:after="240"/>
          <w:outlineLvl w:val="0"/>
        </w:pPr>
      </w:pPrChange>
    </w:pPr>
    <w:rPr>
      <w:rFonts w:asciiTheme="majorHAnsi" w:eastAsiaTheme="majorEastAsia" w:hAnsiTheme="majorHAnsi" w:cstheme="majorBidi"/>
      <w:b/>
      <w:color w:val="000000" w:themeColor="text1"/>
      <w:spacing w:val="6"/>
      <w:sz w:val="32"/>
      <w:szCs w:val="32"/>
      <w:rPrChange w:id="0" w:author="m_chyla" w:date="2022-12-12T08:31:00Z">
        <w:rPr>
          <w:rFonts w:asciiTheme="majorHAnsi" w:eastAsiaTheme="majorEastAsia" w:hAnsiTheme="majorHAnsi" w:cstheme="majorBidi"/>
          <w:b/>
          <w:color w:val="000000" w:themeColor="text1"/>
          <w:spacing w:val="6"/>
          <w:sz w:val="32"/>
          <w:szCs w:val="32"/>
          <w:lang w:val="cs-CZ" w:eastAsia="en-US" w:bidi="ar-SA"/>
        </w:rPr>
      </w:rPrChange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15B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15B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D5C1C"/>
    <w:rPr>
      <w:rFonts w:asciiTheme="majorHAnsi" w:eastAsiaTheme="majorEastAsia" w:hAnsiTheme="majorHAnsi" w:cstheme="majorBidi"/>
      <w:b/>
      <w:color w:val="000000" w:themeColor="text1"/>
      <w:spacing w:val="6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D15B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D15B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zmezer">
    <w:name w:val="No Spacing"/>
    <w:link w:val="BezmezerChar"/>
    <w:uiPriority w:val="1"/>
    <w:qFormat/>
    <w:rsid w:val="00D15B1E"/>
    <w:pPr>
      <w:spacing w:after="0" w:line="240" w:lineRule="auto"/>
    </w:pPr>
    <w:rPr>
      <w:rFonts w:ascii="Times New Roman" w:hAnsi="Times New Roman"/>
      <w:sz w:val="24"/>
    </w:rPr>
  </w:style>
  <w:style w:type="paragraph" w:styleId="Obsah1">
    <w:name w:val="toc 1"/>
    <w:basedOn w:val="Normln"/>
    <w:next w:val="Normln"/>
    <w:autoRedefine/>
    <w:uiPriority w:val="39"/>
    <w:unhideWhenUsed/>
    <w:rsid w:val="00641E82"/>
    <w:pPr>
      <w:spacing w:after="100"/>
    </w:pPr>
    <w:rPr>
      <w:b/>
    </w:rPr>
  </w:style>
  <w:style w:type="paragraph" w:styleId="Obsah2">
    <w:name w:val="toc 2"/>
    <w:basedOn w:val="Normln"/>
    <w:next w:val="Normln"/>
    <w:autoRedefine/>
    <w:uiPriority w:val="39"/>
    <w:unhideWhenUsed/>
    <w:rsid w:val="00D15B1E"/>
    <w:pPr>
      <w:spacing w:after="100"/>
      <w:ind w:left="240"/>
    </w:pPr>
  </w:style>
  <w:style w:type="character" w:styleId="Hypertextovodkaz">
    <w:name w:val="Hyperlink"/>
    <w:basedOn w:val="Standardnpsmoodstavce"/>
    <w:uiPriority w:val="99"/>
    <w:unhideWhenUsed/>
    <w:rsid w:val="00DD7D80"/>
    <w:rPr>
      <w:color w:val="auto"/>
      <w:u w:val="none"/>
      <w:rPrChange w:id="1" w:author="m_chyla" w:date="2022-11-28T08:40:00Z">
        <w:rPr>
          <w:color w:val="auto"/>
          <w:u w:val="single"/>
        </w:rPr>
      </w:rPrChange>
    </w:rPr>
  </w:style>
  <w:style w:type="paragraph" w:customStyle="1" w:styleId="Mjstyl">
    <w:name w:val="Můj styl"/>
    <w:basedOn w:val="Normln"/>
    <w:next w:val="Normln"/>
    <w:qFormat/>
    <w:rsid w:val="00641E82"/>
    <w:pPr>
      <w:spacing w:before="120" w:after="120"/>
      <w:jc w:val="both"/>
    </w:pPr>
  </w:style>
  <w:style w:type="paragraph" w:styleId="slovanseznam">
    <w:name w:val="List Number"/>
    <w:basedOn w:val="Normln"/>
    <w:uiPriority w:val="99"/>
    <w:unhideWhenUsed/>
    <w:rsid w:val="002B2FF6"/>
    <w:pPr>
      <w:numPr>
        <w:numId w:val="11"/>
      </w:numPr>
      <w:spacing w:after="120"/>
    </w:pPr>
    <w:rPr>
      <w:b/>
    </w:rPr>
  </w:style>
  <w:style w:type="paragraph" w:styleId="slovanseznam2">
    <w:name w:val="List Number 2"/>
    <w:basedOn w:val="Normln"/>
    <w:uiPriority w:val="99"/>
    <w:unhideWhenUsed/>
    <w:rsid w:val="002B2FF6"/>
    <w:pPr>
      <w:numPr>
        <w:numId w:val="2"/>
      </w:numPr>
      <w:contextualSpacing/>
    </w:pPr>
  </w:style>
  <w:style w:type="paragraph" w:styleId="Seznamsodrkami">
    <w:name w:val="List Bullet"/>
    <w:basedOn w:val="Normln"/>
    <w:uiPriority w:val="99"/>
    <w:unhideWhenUsed/>
    <w:rsid w:val="005E6E6D"/>
    <w:pPr>
      <w:numPr>
        <w:numId w:val="6"/>
      </w:numPr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5E6E6D"/>
    <w:pPr>
      <w:spacing w:after="200"/>
    </w:pPr>
    <w:rPr>
      <w:i/>
      <w:iCs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162882"/>
  </w:style>
  <w:style w:type="table" w:styleId="Mkatabulky">
    <w:name w:val="Table Grid"/>
    <w:basedOn w:val="Normlntabulka"/>
    <w:uiPriority w:val="39"/>
    <w:rsid w:val="00E07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EB12B1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B12B1"/>
    <w:rPr>
      <w:rFonts w:ascii="Segoe UI" w:hAnsi="Segoe UI" w:cs="Segoe UI"/>
      <w:sz w:val="18"/>
      <w:szCs w:val="18"/>
    </w:rPr>
  </w:style>
  <w:style w:type="character" w:styleId="Sledovanodkaz">
    <w:name w:val="FollowedHyperlink"/>
    <w:basedOn w:val="Standardnpsmoodstavce"/>
    <w:uiPriority w:val="99"/>
    <w:semiHidden/>
    <w:unhideWhenUsed/>
    <w:rsid w:val="00EB12B1"/>
    <w:rPr>
      <w:color w:val="954F72" w:themeColor="followedHyperlink"/>
      <w:u w:val="single"/>
    </w:rPr>
  </w:style>
  <w:style w:type="paragraph" w:styleId="Rejstk1">
    <w:name w:val="index 1"/>
    <w:basedOn w:val="Normln"/>
    <w:next w:val="Normln"/>
    <w:autoRedefine/>
    <w:uiPriority w:val="99"/>
    <w:semiHidden/>
    <w:unhideWhenUsed/>
    <w:rsid w:val="00DD7D80"/>
    <w:pPr>
      <w:ind w:left="240" w:hanging="240"/>
    </w:pPr>
  </w:style>
  <w:style w:type="paragraph" w:styleId="Hlavikarejstku">
    <w:name w:val="index heading"/>
    <w:basedOn w:val="Normln"/>
    <w:next w:val="Rejstk1"/>
    <w:uiPriority w:val="99"/>
    <w:unhideWhenUsed/>
    <w:rsid w:val="00DD7D80"/>
    <w:rPr>
      <w:rFonts w:asciiTheme="majorHAnsi" w:eastAsiaTheme="majorEastAsia" w:hAnsiTheme="majorHAnsi" w:cstheme="majorBidi"/>
      <w:b/>
      <w:bCs/>
    </w:rPr>
  </w:style>
  <w:style w:type="paragraph" w:styleId="Revize">
    <w:name w:val="Revision"/>
    <w:hidden/>
    <w:uiPriority w:val="99"/>
    <w:semiHidden/>
    <w:rsid w:val="009D7174"/>
    <w:pPr>
      <w:spacing w:after="0" w:line="240" w:lineRule="auto"/>
    </w:pPr>
    <w:rPr>
      <w:rFonts w:ascii="Times New Roman" w:hAnsi="Times New Roman"/>
      <w:sz w:val="24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4859F4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4859F4"/>
    <w:rPr>
      <w:rFonts w:ascii="Times New Roman" w:hAnsi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4859F4"/>
    <w:rPr>
      <w:vertAlign w:val="superscript"/>
    </w:rPr>
  </w:style>
  <w:style w:type="paragraph" w:styleId="Rejstk2">
    <w:name w:val="index 2"/>
    <w:basedOn w:val="Normln"/>
    <w:next w:val="Normln"/>
    <w:autoRedefine/>
    <w:uiPriority w:val="99"/>
    <w:semiHidden/>
    <w:unhideWhenUsed/>
    <w:rsid w:val="00BD7581"/>
    <w:pPr>
      <w:ind w:left="480" w:hanging="240"/>
    </w:pPr>
  </w:style>
  <w:style w:type="character" w:customStyle="1" w:styleId="BezmezerChar">
    <w:name w:val="Bez mezer Char"/>
    <w:basedOn w:val="Standardnpsmoodstavce"/>
    <w:link w:val="Bezmezer"/>
    <w:uiPriority w:val="1"/>
    <w:rsid w:val="005B29DD"/>
    <w:rPr>
      <w:rFonts w:ascii="Times New Roman" w:hAnsi="Times New Roman"/>
      <w:sz w:val="24"/>
    </w:rPr>
  </w:style>
  <w:style w:type="paragraph" w:styleId="Zhlav">
    <w:name w:val="header"/>
    <w:basedOn w:val="Normln"/>
    <w:link w:val="ZhlavChar"/>
    <w:uiPriority w:val="99"/>
    <w:unhideWhenUsed/>
    <w:rsid w:val="00F7524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F75242"/>
    <w:rPr>
      <w:rFonts w:ascii="Times New Roman" w:hAnsi="Times New Roman"/>
      <w:sz w:val="24"/>
    </w:rPr>
  </w:style>
  <w:style w:type="paragraph" w:styleId="Zpat">
    <w:name w:val="footer"/>
    <w:basedOn w:val="Normln"/>
    <w:link w:val="ZpatChar"/>
    <w:uiPriority w:val="99"/>
    <w:unhideWhenUsed/>
    <w:rsid w:val="00F7524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F75242"/>
    <w:rPr>
      <w:rFonts w:ascii="Times New Roman" w:hAnsi="Times New Roman"/>
      <w:sz w:val="24"/>
    </w:rPr>
  </w:style>
  <w:style w:type="paragraph" w:styleId="Odstavecseseznamem">
    <w:name w:val="List Paragraph"/>
    <w:basedOn w:val="Normln"/>
    <w:uiPriority w:val="34"/>
    <w:qFormat/>
    <w:rsid w:val="00FA3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7.jpeg"/><Relationship Id="rId26" Type="http://schemas.microsoft.com/office/2007/relationships/diagramDrawing" Target="diagrams/drawing1.xml"/><Relationship Id="rId3" Type="http://schemas.openxmlformats.org/officeDocument/2006/relationships/numbering" Target="numbering.xml"/><Relationship Id="rId21" Type="http://schemas.openxmlformats.org/officeDocument/2006/relationships/image" Target="media/image10.jpe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6.jpeg"/><Relationship Id="rId25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diagramLayout" Target="diagrams/layout1.xml"/><Relationship Id="rId28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image" Target="media/image8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jpg"/><Relationship Id="rId22" Type="http://schemas.openxmlformats.org/officeDocument/2006/relationships/diagramData" Target="diagrams/data1.xml"/><Relationship Id="rId27" Type="http://schemas.openxmlformats.org/officeDocument/2006/relationships/fontTable" Target="fontTable.xm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4DA0C34-8FB3-4660-832B-F2F713C51049}" type="doc">
      <dgm:prSet loTypeId="urn:microsoft.com/office/officeart/2005/8/layout/orgChart1" loCatId="hierarchy" qsTypeId="urn:microsoft.com/office/officeart/2005/8/quickstyle/3d5" qsCatId="3D" csTypeId="urn:microsoft.com/office/officeart/2005/8/colors/accent1_2" csCatId="accent1" phldr="1"/>
      <dgm:spPr>
        <a:scene3d>
          <a:camera prst="perspectiveFront" fov="2700000" zoom="95000">
            <a:rot lat="19086000" lon="19067999" rev="3108000"/>
          </a:camera>
          <a:lightRig rig="sunrise" dir="t"/>
        </a:scene3d>
      </dgm:spPr>
      <dgm:t>
        <a:bodyPr/>
        <a:lstStyle/>
        <a:p>
          <a:endParaRPr lang="cs-CZ"/>
        </a:p>
      </dgm:t>
    </dgm:pt>
    <dgm:pt modelId="{09C0785A-90BF-4793-9067-F051E8DA028C}">
      <dgm:prSet phldrT="[Text]"/>
      <dgm:spPr>
        <a:ln w="34925">
          <a:solidFill>
            <a:srgbClr val="FFFFFF"/>
          </a:solidFill>
        </a:ln>
        <a:effectLst>
          <a:outerShdw blurRad="317500" dir="2700000" algn="ctr">
            <a:srgbClr val="000000">
              <a:alpha val="43000"/>
            </a:srgbClr>
          </a:outerShdw>
        </a:effectLst>
        <a:sp3d extrusionH="177800" contourW="12700" prstMaterial="clear">
          <a:bevelT w="304800" h="12700" prst="softRound"/>
          <a:bevelB prst="softRound"/>
          <a:extrusionClr>
            <a:schemeClr val="accent1">
              <a:lumMod val="75000"/>
            </a:schemeClr>
          </a:extrusionClr>
          <a:contourClr>
            <a:srgbClr val="92D050"/>
          </a:contourClr>
        </a:sp3d>
      </dgm:spPr>
      <dgm:t>
        <a:bodyPr/>
        <a:lstStyle/>
        <a:p>
          <a:r>
            <a:rPr lang="cs-CZ" b="1" cap="none" spc="0">
              <a:ln w="11112">
                <a:prstDash val="solid"/>
              </a:ln>
              <a:effectLst/>
            </a:rPr>
            <a:t>Tiskárny</a:t>
          </a:r>
        </a:p>
      </dgm:t>
    </dgm:pt>
    <dgm:pt modelId="{D00569CD-17A5-48CB-A515-7F0DCEA2190E}" type="parTrans" cxnId="{7E33E378-2AAC-46CA-94A1-D0CE5D7EC0D7}">
      <dgm:prSet/>
      <dgm:spPr/>
      <dgm:t>
        <a:bodyPr/>
        <a:lstStyle/>
        <a:p>
          <a:endParaRPr lang="cs-CZ" b="1" cap="none" spc="0">
            <a:ln w="11112">
              <a:solidFill>
                <a:schemeClr val="accent2"/>
              </a:solidFill>
              <a:prstDash val="solid"/>
            </a:ln>
            <a:solidFill>
              <a:schemeClr val="accent2">
                <a:lumMod val="40000"/>
                <a:lumOff val="60000"/>
              </a:schemeClr>
            </a:solidFill>
            <a:effectLst/>
          </a:endParaRPr>
        </a:p>
      </dgm:t>
    </dgm:pt>
    <dgm:pt modelId="{A9591719-59E5-4ECF-BBF7-C7FE4FCDB215}" type="sibTrans" cxnId="{7E33E378-2AAC-46CA-94A1-D0CE5D7EC0D7}">
      <dgm:prSet/>
      <dgm:spPr/>
      <dgm:t>
        <a:bodyPr/>
        <a:lstStyle/>
        <a:p>
          <a:endParaRPr lang="cs-CZ" b="1" cap="none" spc="0">
            <a:ln w="11112">
              <a:solidFill>
                <a:schemeClr val="accent2"/>
              </a:solidFill>
              <a:prstDash val="solid"/>
            </a:ln>
            <a:solidFill>
              <a:schemeClr val="accent2">
                <a:lumMod val="40000"/>
                <a:lumOff val="60000"/>
              </a:schemeClr>
            </a:solidFill>
            <a:effectLst/>
          </a:endParaRPr>
        </a:p>
      </dgm:t>
    </dgm:pt>
    <dgm:pt modelId="{62C1BCB8-51DA-429D-B186-C8F2128B9F0F}">
      <dgm:prSet phldrT="[Text]"/>
      <dgm:spPr>
        <a:ln w="34925">
          <a:solidFill>
            <a:srgbClr val="FFFFFF"/>
          </a:solidFill>
        </a:ln>
        <a:effectLst>
          <a:outerShdw blurRad="317500" dir="2700000" algn="ctr">
            <a:srgbClr val="000000">
              <a:alpha val="43000"/>
            </a:srgbClr>
          </a:outerShdw>
        </a:effectLst>
        <a:sp3d extrusionH="177800" contourW="12700" prstMaterial="clear">
          <a:bevelT w="304800" h="12700" prst="softRound"/>
          <a:bevelB prst="softRound"/>
          <a:extrusionClr>
            <a:schemeClr val="accent1">
              <a:lumMod val="75000"/>
            </a:schemeClr>
          </a:extrusionClr>
          <a:contourClr>
            <a:srgbClr val="92D050"/>
          </a:contourClr>
        </a:sp3d>
      </dgm:spPr>
      <dgm:t>
        <a:bodyPr/>
        <a:lstStyle/>
        <a:p>
          <a:r>
            <a:rPr lang="cs-CZ" b="1" cap="none" spc="0">
              <a:ln w="11112">
                <a:prstDash val="solid"/>
              </a:ln>
              <a:effectLst/>
            </a:rPr>
            <a:t>Řádkové</a:t>
          </a:r>
        </a:p>
        <a:p>
          <a:r>
            <a:rPr lang="cs-CZ" b="1" cap="none" spc="0">
              <a:ln w="11112">
                <a:prstDash val="solid"/>
              </a:ln>
              <a:effectLst/>
            </a:rPr>
            <a:t>(rychlotiskárny)</a:t>
          </a:r>
        </a:p>
      </dgm:t>
    </dgm:pt>
    <dgm:pt modelId="{28129EB5-2D5C-4953-8B8B-2329771B418B}" type="parTrans" cxnId="{DCFB867C-B3BB-4F1B-9844-3300B8C8B61E}">
      <dgm:prSet/>
      <dgm:spPr>
        <a:ln w="34925">
          <a:solidFill>
            <a:srgbClr val="FFFFFF"/>
          </a:solidFill>
        </a:ln>
        <a:effectLst>
          <a:outerShdw blurRad="317500" dir="2700000" algn="ctr">
            <a:srgbClr val="000000">
              <a:alpha val="43000"/>
            </a:srgbClr>
          </a:outerShdw>
        </a:effectLst>
        <a:sp3d z="-40000" extrusionH="177800" contourW="12700" prstMaterial="clear">
          <a:bevelT w="304800" h="12700" prst="softRound"/>
          <a:bevelB prst="softRound"/>
          <a:extrusionClr>
            <a:schemeClr val="accent1">
              <a:lumMod val="75000"/>
            </a:schemeClr>
          </a:extrusionClr>
          <a:contourClr>
            <a:srgbClr val="92D050"/>
          </a:contourClr>
        </a:sp3d>
      </dgm:spPr>
      <dgm:t>
        <a:bodyPr/>
        <a:lstStyle/>
        <a:p>
          <a:endParaRPr lang="cs-CZ" b="1" cap="none" spc="0">
            <a:ln w="11112">
              <a:solidFill>
                <a:schemeClr val="accent2"/>
              </a:solidFill>
              <a:prstDash val="solid"/>
            </a:ln>
            <a:solidFill>
              <a:schemeClr val="accent2">
                <a:lumMod val="40000"/>
                <a:lumOff val="60000"/>
              </a:schemeClr>
            </a:solidFill>
            <a:effectLst/>
          </a:endParaRPr>
        </a:p>
      </dgm:t>
    </dgm:pt>
    <dgm:pt modelId="{0F77069A-B660-43B5-8AFC-13D45D99C8F5}" type="sibTrans" cxnId="{DCFB867C-B3BB-4F1B-9844-3300B8C8B61E}">
      <dgm:prSet/>
      <dgm:spPr/>
      <dgm:t>
        <a:bodyPr/>
        <a:lstStyle/>
        <a:p>
          <a:endParaRPr lang="cs-CZ" b="1" cap="none" spc="0">
            <a:ln w="11112">
              <a:solidFill>
                <a:schemeClr val="accent2"/>
              </a:solidFill>
              <a:prstDash val="solid"/>
            </a:ln>
            <a:solidFill>
              <a:schemeClr val="accent2">
                <a:lumMod val="40000"/>
                <a:lumOff val="60000"/>
              </a:schemeClr>
            </a:solidFill>
            <a:effectLst/>
          </a:endParaRPr>
        </a:p>
      </dgm:t>
    </dgm:pt>
    <dgm:pt modelId="{5F27537E-9E70-4A29-91B3-3C8C6C135165}">
      <dgm:prSet phldrT="[Text]"/>
      <dgm:spPr>
        <a:ln w="34925">
          <a:solidFill>
            <a:srgbClr val="FFFFFF"/>
          </a:solidFill>
        </a:ln>
        <a:effectLst>
          <a:outerShdw blurRad="317500" dir="2700000" algn="ctr">
            <a:srgbClr val="000000">
              <a:alpha val="43000"/>
            </a:srgbClr>
          </a:outerShdw>
        </a:effectLst>
        <a:sp3d extrusionH="177800" contourW="12700" prstMaterial="clear">
          <a:bevelT w="304800" h="12700" prst="softRound"/>
          <a:bevelB prst="softRound"/>
          <a:extrusionClr>
            <a:schemeClr val="accent1">
              <a:lumMod val="75000"/>
            </a:schemeClr>
          </a:extrusionClr>
          <a:contourClr>
            <a:srgbClr val="92D050"/>
          </a:contourClr>
        </a:sp3d>
      </dgm:spPr>
      <dgm:t>
        <a:bodyPr/>
        <a:lstStyle/>
        <a:p>
          <a:r>
            <a:rPr lang="cs-CZ" b="1" cap="none" spc="0">
              <a:ln w="11112">
                <a:prstDash val="solid"/>
              </a:ln>
              <a:effectLst/>
            </a:rPr>
            <a:t>Inkoustové</a:t>
          </a:r>
        </a:p>
      </dgm:t>
    </dgm:pt>
    <dgm:pt modelId="{343A223F-C5F4-46B3-8AC0-FE790C2A9C9A}" type="parTrans" cxnId="{555A7639-DB46-4258-B817-7A9939944186}">
      <dgm:prSet/>
      <dgm:spPr>
        <a:ln w="34925">
          <a:solidFill>
            <a:srgbClr val="FFFFFF"/>
          </a:solidFill>
        </a:ln>
        <a:effectLst>
          <a:outerShdw blurRad="317500" dir="2700000" algn="ctr">
            <a:srgbClr val="000000">
              <a:alpha val="43000"/>
            </a:srgbClr>
          </a:outerShdw>
        </a:effectLst>
        <a:sp3d z="-40000" extrusionH="177800" contourW="12700" prstMaterial="clear">
          <a:bevelT w="304800" h="12700" prst="softRound"/>
          <a:bevelB prst="softRound"/>
          <a:extrusionClr>
            <a:schemeClr val="accent1">
              <a:lumMod val="75000"/>
            </a:schemeClr>
          </a:extrusionClr>
          <a:contourClr>
            <a:srgbClr val="92D050"/>
          </a:contourClr>
        </a:sp3d>
      </dgm:spPr>
      <dgm:t>
        <a:bodyPr/>
        <a:lstStyle/>
        <a:p>
          <a:endParaRPr lang="cs-CZ" b="1" cap="none" spc="0">
            <a:ln w="11112">
              <a:solidFill>
                <a:schemeClr val="accent2"/>
              </a:solidFill>
              <a:prstDash val="solid"/>
            </a:ln>
            <a:solidFill>
              <a:schemeClr val="accent2">
                <a:lumMod val="40000"/>
                <a:lumOff val="60000"/>
              </a:schemeClr>
            </a:solidFill>
            <a:effectLst/>
          </a:endParaRPr>
        </a:p>
      </dgm:t>
    </dgm:pt>
    <dgm:pt modelId="{AC7BEE24-6D03-46AA-93ED-D0582D2279D5}" type="sibTrans" cxnId="{555A7639-DB46-4258-B817-7A9939944186}">
      <dgm:prSet/>
      <dgm:spPr/>
      <dgm:t>
        <a:bodyPr/>
        <a:lstStyle/>
        <a:p>
          <a:endParaRPr lang="cs-CZ" b="1" cap="none" spc="0">
            <a:ln w="11112">
              <a:solidFill>
                <a:schemeClr val="accent2"/>
              </a:solidFill>
              <a:prstDash val="solid"/>
            </a:ln>
            <a:solidFill>
              <a:schemeClr val="accent2">
                <a:lumMod val="40000"/>
                <a:lumOff val="60000"/>
              </a:schemeClr>
            </a:solidFill>
            <a:effectLst/>
          </a:endParaRPr>
        </a:p>
      </dgm:t>
    </dgm:pt>
    <dgm:pt modelId="{BBBCF6E9-3FB7-40DA-867B-42F7D663ECE8}">
      <dgm:prSet phldrT="[Text]"/>
      <dgm:spPr>
        <a:ln w="34925">
          <a:solidFill>
            <a:srgbClr val="FFFFFF"/>
          </a:solidFill>
        </a:ln>
        <a:effectLst>
          <a:outerShdw blurRad="317500" dir="2700000" algn="ctr">
            <a:srgbClr val="000000">
              <a:alpha val="43000"/>
            </a:srgbClr>
          </a:outerShdw>
        </a:effectLst>
        <a:sp3d extrusionH="177800" contourW="12700" prstMaterial="clear">
          <a:bevelT w="304800" h="12700" prst="softRound"/>
          <a:bevelB prst="softRound"/>
          <a:extrusionClr>
            <a:schemeClr val="accent1">
              <a:lumMod val="75000"/>
            </a:schemeClr>
          </a:extrusionClr>
          <a:contourClr>
            <a:srgbClr val="92D050"/>
          </a:contourClr>
        </a:sp3d>
      </dgm:spPr>
      <dgm:t>
        <a:bodyPr/>
        <a:lstStyle/>
        <a:p>
          <a:r>
            <a:rPr lang="cs-CZ" b="1" cap="none" spc="0">
              <a:ln w="11112">
                <a:prstDash val="solid"/>
              </a:ln>
              <a:effectLst/>
            </a:rPr>
            <a:t>Laserové</a:t>
          </a:r>
        </a:p>
      </dgm:t>
    </dgm:pt>
    <dgm:pt modelId="{67FAB250-3D64-457B-B650-AF717B13F1A8}" type="parTrans" cxnId="{7EB4A102-1028-456B-90C9-9E5B906C6BB5}">
      <dgm:prSet/>
      <dgm:spPr>
        <a:ln w="34925">
          <a:solidFill>
            <a:srgbClr val="FFFFFF"/>
          </a:solidFill>
        </a:ln>
        <a:effectLst>
          <a:outerShdw blurRad="317500" dir="2700000" algn="ctr">
            <a:srgbClr val="000000">
              <a:alpha val="43000"/>
            </a:srgbClr>
          </a:outerShdw>
        </a:effectLst>
        <a:sp3d z="-40000" extrusionH="177800" contourW="12700" prstMaterial="clear">
          <a:bevelT w="304800" h="12700" prst="softRound"/>
          <a:bevelB prst="softRound"/>
          <a:extrusionClr>
            <a:schemeClr val="accent1">
              <a:lumMod val="75000"/>
            </a:schemeClr>
          </a:extrusionClr>
          <a:contourClr>
            <a:srgbClr val="92D050"/>
          </a:contourClr>
        </a:sp3d>
      </dgm:spPr>
      <dgm:t>
        <a:bodyPr/>
        <a:lstStyle/>
        <a:p>
          <a:endParaRPr lang="cs-CZ" b="1" cap="none" spc="0">
            <a:ln w="11112">
              <a:solidFill>
                <a:schemeClr val="accent2"/>
              </a:solidFill>
              <a:prstDash val="solid"/>
            </a:ln>
            <a:solidFill>
              <a:schemeClr val="accent2">
                <a:lumMod val="40000"/>
                <a:lumOff val="60000"/>
              </a:schemeClr>
            </a:solidFill>
            <a:effectLst/>
          </a:endParaRPr>
        </a:p>
      </dgm:t>
    </dgm:pt>
    <dgm:pt modelId="{66B6DEA6-F5F4-4E89-A625-58EA42B3D7C6}" type="sibTrans" cxnId="{7EB4A102-1028-456B-90C9-9E5B906C6BB5}">
      <dgm:prSet/>
      <dgm:spPr/>
      <dgm:t>
        <a:bodyPr/>
        <a:lstStyle/>
        <a:p>
          <a:endParaRPr lang="cs-CZ" b="1" cap="none" spc="0">
            <a:ln w="11112">
              <a:solidFill>
                <a:schemeClr val="accent2"/>
              </a:solidFill>
              <a:prstDash val="solid"/>
            </a:ln>
            <a:solidFill>
              <a:schemeClr val="accent2">
                <a:lumMod val="40000"/>
                <a:lumOff val="60000"/>
              </a:schemeClr>
            </a:solidFill>
            <a:effectLst/>
          </a:endParaRPr>
        </a:p>
      </dgm:t>
    </dgm:pt>
    <dgm:pt modelId="{586A4EBB-1EB4-4D53-AD53-EE3A51CB55B0}">
      <dgm:prSet phldrT="[Text]"/>
      <dgm:spPr>
        <a:ln w="34925">
          <a:solidFill>
            <a:srgbClr val="FFFFFF"/>
          </a:solidFill>
        </a:ln>
        <a:effectLst>
          <a:outerShdw blurRad="317500" dir="2700000" algn="ctr">
            <a:srgbClr val="000000">
              <a:alpha val="43000"/>
            </a:srgbClr>
          </a:outerShdw>
        </a:effectLst>
        <a:sp3d extrusionH="177800" contourW="12700" prstMaterial="clear">
          <a:bevelT w="304800" h="12700" prst="softRound"/>
          <a:bevelB prst="softRound"/>
          <a:extrusionClr>
            <a:schemeClr val="accent1">
              <a:lumMod val="75000"/>
            </a:schemeClr>
          </a:extrusionClr>
          <a:contourClr>
            <a:srgbClr val="92D050"/>
          </a:contourClr>
        </a:sp3d>
      </dgm:spPr>
      <dgm:t>
        <a:bodyPr/>
        <a:lstStyle/>
        <a:p>
          <a:r>
            <a:rPr lang="cs-CZ" b="1" cap="none" spc="0">
              <a:ln w="11112">
                <a:prstDash val="solid"/>
              </a:ln>
              <a:effectLst/>
            </a:rPr>
            <a:t>Jehličkové</a:t>
          </a:r>
        </a:p>
      </dgm:t>
    </dgm:pt>
    <dgm:pt modelId="{8EC4AB8C-618D-49E8-AE42-C99753527A2D}" type="parTrans" cxnId="{9ABA985D-C8C5-461B-8D16-B8FAD667EA27}">
      <dgm:prSet/>
      <dgm:spPr>
        <a:ln w="34925">
          <a:solidFill>
            <a:srgbClr val="FFFFFF"/>
          </a:solidFill>
        </a:ln>
        <a:effectLst>
          <a:outerShdw blurRad="317500" dir="2700000" algn="ctr">
            <a:srgbClr val="000000">
              <a:alpha val="43000"/>
            </a:srgbClr>
          </a:outerShdw>
        </a:effectLst>
        <a:sp3d z="-40000" extrusionH="177800" contourW="12700" prstMaterial="clear">
          <a:bevelT w="304800" h="12700" prst="softRound"/>
          <a:bevelB prst="softRound"/>
          <a:extrusionClr>
            <a:schemeClr val="accent1">
              <a:lumMod val="75000"/>
            </a:schemeClr>
          </a:extrusionClr>
          <a:contourClr>
            <a:srgbClr val="92D050"/>
          </a:contourClr>
        </a:sp3d>
      </dgm:spPr>
      <dgm:t>
        <a:bodyPr/>
        <a:lstStyle/>
        <a:p>
          <a:endParaRPr lang="cs-CZ" b="1" cap="none" spc="0">
            <a:ln w="11112">
              <a:solidFill>
                <a:schemeClr val="accent2"/>
              </a:solidFill>
              <a:prstDash val="solid"/>
            </a:ln>
            <a:solidFill>
              <a:schemeClr val="accent2">
                <a:lumMod val="40000"/>
                <a:lumOff val="60000"/>
              </a:schemeClr>
            </a:solidFill>
            <a:effectLst/>
          </a:endParaRPr>
        </a:p>
      </dgm:t>
    </dgm:pt>
    <dgm:pt modelId="{5C71E3C7-C517-409E-B47E-59C7101BA1E6}" type="sibTrans" cxnId="{9ABA985D-C8C5-461B-8D16-B8FAD667EA27}">
      <dgm:prSet/>
      <dgm:spPr/>
      <dgm:t>
        <a:bodyPr/>
        <a:lstStyle/>
        <a:p>
          <a:endParaRPr lang="cs-CZ" b="1" cap="none" spc="0">
            <a:ln w="11112">
              <a:solidFill>
                <a:schemeClr val="accent2"/>
              </a:solidFill>
              <a:prstDash val="solid"/>
            </a:ln>
            <a:solidFill>
              <a:schemeClr val="accent2">
                <a:lumMod val="40000"/>
                <a:lumOff val="60000"/>
              </a:schemeClr>
            </a:solidFill>
            <a:effectLst/>
          </a:endParaRPr>
        </a:p>
      </dgm:t>
    </dgm:pt>
    <dgm:pt modelId="{2BC1BDB5-A5D3-43FF-9D4F-94A329443A85}" type="pres">
      <dgm:prSet presAssocID="{F4DA0C34-8FB3-4660-832B-F2F713C5104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cs-CZ"/>
        </a:p>
      </dgm:t>
    </dgm:pt>
    <dgm:pt modelId="{1F781E89-A2D5-48FC-8A38-5181C59D1D20}" type="pres">
      <dgm:prSet presAssocID="{09C0785A-90BF-4793-9067-F051E8DA028C}" presName="hierRoot1" presStyleCnt="0">
        <dgm:presLayoutVars>
          <dgm:hierBranch/>
        </dgm:presLayoutVars>
      </dgm:prSet>
      <dgm:spPr>
        <a:ln w="34925">
          <a:solidFill>
            <a:srgbClr val="FFFFFF"/>
          </a:solidFill>
        </a:ln>
        <a:effectLst>
          <a:outerShdw blurRad="317500" dir="2700000" algn="ctr">
            <a:srgbClr val="000000">
              <a:alpha val="43000"/>
            </a:srgbClr>
          </a:outerShdw>
        </a:effectLst>
        <a:sp3d extrusionH="177800" contourW="12700" prstMaterial="clear">
          <a:bevelT w="304800" h="12700" prst="softRound"/>
          <a:bevelB prst="softRound"/>
          <a:extrusionClr>
            <a:schemeClr val="accent1">
              <a:lumMod val="75000"/>
            </a:schemeClr>
          </a:extrusionClr>
          <a:contourClr>
            <a:srgbClr val="92D050"/>
          </a:contourClr>
        </a:sp3d>
      </dgm:spPr>
    </dgm:pt>
    <dgm:pt modelId="{B1C0530F-C587-4DF7-B574-39CE0DFD66AB}" type="pres">
      <dgm:prSet presAssocID="{09C0785A-90BF-4793-9067-F051E8DA028C}" presName="rootComposite1" presStyleCnt="0"/>
      <dgm:spPr>
        <a:ln w="34925">
          <a:solidFill>
            <a:srgbClr val="FFFFFF"/>
          </a:solidFill>
        </a:ln>
        <a:effectLst>
          <a:outerShdw blurRad="317500" dir="2700000" algn="ctr">
            <a:srgbClr val="000000">
              <a:alpha val="43000"/>
            </a:srgbClr>
          </a:outerShdw>
        </a:effectLst>
        <a:sp3d extrusionH="177800" contourW="12700" prstMaterial="clear">
          <a:bevelT w="304800" h="12700" prst="softRound"/>
          <a:bevelB prst="softRound"/>
          <a:extrusionClr>
            <a:schemeClr val="accent1">
              <a:lumMod val="75000"/>
            </a:schemeClr>
          </a:extrusionClr>
          <a:contourClr>
            <a:srgbClr val="92D050"/>
          </a:contourClr>
        </a:sp3d>
      </dgm:spPr>
    </dgm:pt>
    <dgm:pt modelId="{0B169142-2A8D-4EF2-AE0D-D0D87B5ECDE6}" type="pres">
      <dgm:prSet presAssocID="{09C0785A-90BF-4793-9067-F051E8DA028C}" presName="rootText1" presStyleLbl="node0" presStyleIdx="0" presStyleCnt="1">
        <dgm:presLayoutVars>
          <dgm:chPref val="3"/>
        </dgm:presLayoutVars>
      </dgm:prSet>
      <dgm:spPr>
        <a:prstGeom prst="smileyFace">
          <a:avLst/>
        </a:prstGeom>
      </dgm:spPr>
      <dgm:t>
        <a:bodyPr/>
        <a:lstStyle/>
        <a:p>
          <a:endParaRPr lang="cs-CZ"/>
        </a:p>
      </dgm:t>
    </dgm:pt>
    <dgm:pt modelId="{0C6EE7F5-52CF-45FE-A1F0-C524079910DF}" type="pres">
      <dgm:prSet presAssocID="{09C0785A-90BF-4793-9067-F051E8DA028C}" presName="rootConnector1" presStyleLbl="node1" presStyleIdx="0" presStyleCnt="0"/>
      <dgm:spPr/>
      <dgm:t>
        <a:bodyPr/>
        <a:lstStyle/>
        <a:p>
          <a:endParaRPr lang="cs-CZ"/>
        </a:p>
      </dgm:t>
    </dgm:pt>
    <dgm:pt modelId="{7C476A69-3B91-44E1-9511-B41F10DB4E9A}" type="pres">
      <dgm:prSet presAssocID="{09C0785A-90BF-4793-9067-F051E8DA028C}" presName="hierChild2" presStyleCnt="0"/>
      <dgm:spPr>
        <a:ln w="34925">
          <a:solidFill>
            <a:srgbClr val="FFFFFF"/>
          </a:solidFill>
        </a:ln>
        <a:effectLst>
          <a:outerShdw blurRad="317500" dir="2700000" algn="ctr">
            <a:srgbClr val="000000">
              <a:alpha val="43000"/>
            </a:srgbClr>
          </a:outerShdw>
        </a:effectLst>
        <a:sp3d extrusionH="177800" contourW="12700" prstMaterial="clear">
          <a:bevelT w="304800" h="12700" prst="softRound"/>
          <a:bevelB prst="softRound"/>
          <a:extrusionClr>
            <a:schemeClr val="accent1">
              <a:lumMod val="75000"/>
            </a:schemeClr>
          </a:extrusionClr>
          <a:contourClr>
            <a:srgbClr val="92D050"/>
          </a:contourClr>
        </a:sp3d>
      </dgm:spPr>
    </dgm:pt>
    <dgm:pt modelId="{63F32AF5-E29B-4E38-AD58-1C554C4578A2}" type="pres">
      <dgm:prSet presAssocID="{28129EB5-2D5C-4953-8B8B-2329771B418B}" presName="Name35" presStyleLbl="parChTrans1D2" presStyleIdx="0" presStyleCnt="4"/>
      <dgm:spPr/>
      <dgm:t>
        <a:bodyPr/>
        <a:lstStyle/>
        <a:p>
          <a:endParaRPr lang="cs-CZ"/>
        </a:p>
      </dgm:t>
    </dgm:pt>
    <dgm:pt modelId="{C8197F2E-1854-4200-84BD-2AFC86721BEE}" type="pres">
      <dgm:prSet presAssocID="{62C1BCB8-51DA-429D-B186-C8F2128B9F0F}" presName="hierRoot2" presStyleCnt="0">
        <dgm:presLayoutVars>
          <dgm:hierBranch val="init"/>
        </dgm:presLayoutVars>
      </dgm:prSet>
      <dgm:spPr>
        <a:ln w="34925">
          <a:solidFill>
            <a:srgbClr val="FFFFFF"/>
          </a:solidFill>
        </a:ln>
        <a:effectLst>
          <a:outerShdw blurRad="317500" dir="2700000" algn="ctr">
            <a:srgbClr val="000000">
              <a:alpha val="43000"/>
            </a:srgbClr>
          </a:outerShdw>
        </a:effectLst>
        <a:sp3d extrusionH="177800" contourW="12700" prstMaterial="clear">
          <a:bevelT w="304800" h="12700" prst="softRound"/>
          <a:bevelB prst="softRound"/>
          <a:extrusionClr>
            <a:schemeClr val="accent1">
              <a:lumMod val="75000"/>
            </a:schemeClr>
          </a:extrusionClr>
          <a:contourClr>
            <a:srgbClr val="92D050"/>
          </a:contourClr>
        </a:sp3d>
      </dgm:spPr>
    </dgm:pt>
    <dgm:pt modelId="{D047F6CB-E2D9-4FB4-B0E9-B539FAE25284}" type="pres">
      <dgm:prSet presAssocID="{62C1BCB8-51DA-429D-B186-C8F2128B9F0F}" presName="rootComposite" presStyleCnt="0"/>
      <dgm:spPr>
        <a:ln w="34925">
          <a:solidFill>
            <a:srgbClr val="FFFFFF"/>
          </a:solidFill>
        </a:ln>
        <a:effectLst>
          <a:outerShdw blurRad="317500" dir="2700000" algn="ctr">
            <a:srgbClr val="000000">
              <a:alpha val="43000"/>
            </a:srgbClr>
          </a:outerShdw>
        </a:effectLst>
        <a:sp3d extrusionH="177800" contourW="12700" prstMaterial="clear">
          <a:bevelT w="304800" h="12700" prst="softRound"/>
          <a:bevelB prst="softRound"/>
          <a:extrusionClr>
            <a:schemeClr val="accent1">
              <a:lumMod val="75000"/>
            </a:schemeClr>
          </a:extrusionClr>
          <a:contourClr>
            <a:srgbClr val="92D050"/>
          </a:contourClr>
        </a:sp3d>
      </dgm:spPr>
    </dgm:pt>
    <dgm:pt modelId="{E4A40FF1-22BB-4171-9D05-EEDF1C828945}" type="pres">
      <dgm:prSet presAssocID="{62C1BCB8-51DA-429D-B186-C8F2128B9F0F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cs-CZ"/>
        </a:p>
      </dgm:t>
    </dgm:pt>
    <dgm:pt modelId="{0CA3994B-8A80-4C17-BB6D-CF1663A1B2C3}" type="pres">
      <dgm:prSet presAssocID="{62C1BCB8-51DA-429D-B186-C8F2128B9F0F}" presName="rootConnector" presStyleLbl="node2" presStyleIdx="0" presStyleCnt="4"/>
      <dgm:spPr/>
      <dgm:t>
        <a:bodyPr/>
        <a:lstStyle/>
        <a:p>
          <a:endParaRPr lang="cs-CZ"/>
        </a:p>
      </dgm:t>
    </dgm:pt>
    <dgm:pt modelId="{BDB481F3-8597-4D57-BB46-E722232BA4D2}" type="pres">
      <dgm:prSet presAssocID="{62C1BCB8-51DA-429D-B186-C8F2128B9F0F}" presName="hierChild4" presStyleCnt="0"/>
      <dgm:spPr>
        <a:ln w="34925">
          <a:solidFill>
            <a:srgbClr val="FFFFFF"/>
          </a:solidFill>
        </a:ln>
        <a:effectLst>
          <a:outerShdw blurRad="317500" dir="2700000" algn="ctr">
            <a:srgbClr val="000000">
              <a:alpha val="43000"/>
            </a:srgbClr>
          </a:outerShdw>
        </a:effectLst>
        <a:sp3d extrusionH="177800" contourW="12700" prstMaterial="clear">
          <a:bevelT w="304800" h="12700" prst="softRound"/>
          <a:bevelB prst="softRound"/>
          <a:extrusionClr>
            <a:schemeClr val="accent1">
              <a:lumMod val="75000"/>
            </a:schemeClr>
          </a:extrusionClr>
          <a:contourClr>
            <a:srgbClr val="92D050"/>
          </a:contourClr>
        </a:sp3d>
      </dgm:spPr>
    </dgm:pt>
    <dgm:pt modelId="{1529B3B2-F077-44C2-9187-D3BC6CFE6C4B}" type="pres">
      <dgm:prSet presAssocID="{62C1BCB8-51DA-429D-B186-C8F2128B9F0F}" presName="hierChild5" presStyleCnt="0"/>
      <dgm:spPr>
        <a:ln w="34925">
          <a:solidFill>
            <a:srgbClr val="FFFFFF"/>
          </a:solidFill>
        </a:ln>
        <a:effectLst>
          <a:outerShdw blurRad="317500" dir="2700000" algn="ctr">
            <a:srgbClr val="000000">
              <a:alpha val="43000"/>
            </a:srgbClr>
          </a:outerShdw>
        </a:effectLst>
        <a:sp3d extrusionH="177800" contourW="12700" prstMaterial="clear">
          <a:bevelT w="304800" h="12700" prst="softRound"/>
          <a:bevelB prst="softRound"/>
          <a:extrusionClr>
            <a:schemeClr val="accent1">
              <a:lumMod val="75000"/>
            </a:schemeClr>
          </a:extrusionClr>
          <a:contourClr>
            <a:srgbClr val="92D050"/>
          </a:contourClr>
        </a:sp3d>
      </dgm:spPr>
    </dgm:pt>
    <dgm:pt modelId="{BFDFD58E-40C2-4887-B4B6-D39F1A93ED08}" type="pres">
      <dgm:prSet presAssocID="{343A223F-C5F4-46B3-8AC0-FE790C2A9C9A}" presName="Name35" presStyleLbl="parChTrans1D2" presStyleIdx="1" presStyleCnt="4"/>
      <dgm:spPr/>
      <dgm:t>
        <a:bodyPr/>
        <a:lstStyle/>
        <a:p>
          <a:endParaRPr lang="cs-CZ"/>
        </a:p>
      </dgm:t>
    </dgm:pt>
    <dgm:pt modelId="{3DDF76B5-DFD7-4CC1-A6B3-CDD44A260785}" type="pres">
      <dgm:prSet presAssocID="{5F27537E-9E70-4A29-91B3-3C8C6C135165}" presName="hierRoot2" presStyleCnt="0">
        <dgm:presLayoutVars>
          <dgm:hierBranch val="init"/>
        </dgm:presLayoutVars>
      </dgm:prSet>
      <dgm:spPr>
        <a:ln w="34925">
          <a:solidFill>
            <a:srgbClr val="FFFFFF"/>
          </a:solidFill>
        </a:ln>
        <a:effectLst>
          <a:outerShdw blurRad="317500" dir="2700000" algn="ctr">
            <a:srgbClr val="000000">
              <a:alpha val="43000"/>
            </a:srgbClr>
          </a:outerShdw>
        </a:effectLst>
        <a:sp3d extrusionH="177800" contourW="12700" prstMaterial="clear">
          <a:bevelT w="304800" h="12700" prst="softRound"/>
          <a:bevelB prst="softRound"/>
          <a:extrusionClr>
            <a:schemeClr val="accent1">
              <a:lumMod val="75000"/>
            </a:schemeClr>
          </a:extrusionClr>
          <a:contourClr>
            <a:srgbClr val="92D050"/>
          </a:contourClr>
        </a:sp3d>
      </dgm:spPr>
    </dgm:pt>
    <dgm:pt modelId="{57610A5E-47A5-4A36-942E-BF2A7C33A5D6}" type="pres">
      <dgm:prSet presAssocID="{5F27537E-9E70-4A29-91B3-3C8C6C135165}" presName="rootComposite" presStyleCnt="0"/>
      <dgm:spPr>
        <a:ln w="34925">
          <a:solidFill>
            <a:srgbClr val="FFFFFF"/>
          </a:solidFill>
        </a:ln>
        <a:effectLst>
          <a:outerShdw blurRad="317500" dir="2700000" algn="ctr">
            <a:srgbClr val="000000">
              <a:alpha val="43000"/>
            </a:srgbClr>
          </a:outerShdw>
        </a:effectLst>
        <a:sp3d extrusionH="177800" contourW="12700" prstMaterial="clear">
          <a:bevelT w="304800" h="12700" prst="softRound"/>
          <a:bevelB prst="softRound"/>
          <a:extrusionClr>
            <a:schemeClr val="accent1">
              <a:lumMod val="75000"/>
            </a:schemeClr>
          </a:extrusionClr>
          <a:contourClr>
            <a:srgbClr val="92D050"/>
          </a:contourClr>
        </a:sp3d>
      </dgm:spPr>
    </dgm:pt>
    <dgm:pt modelId="{B2343D30-31AA-48F7-B9D4-33FF8DC3F727}" type="pres">
      <dgm:prSet presAssocID="{5F27537E-9E70-4A29-91B3-3C8C6C135165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cs-CZ"/>
        </a:p>
      </dgm:t>
    </dgm:pt>
    <dgm:pt modelId="{D88A338D-93C5-4195-9709-D81402B78EC5}" type="pres">
      <dgm:prSet presAssocID="{5F27537E-9E70-4A29-91B3-3C8C6C135165}" presName="rootConnector" presStyleLbl="node2" presStyleIdx="1" presStyleCnt="4"/>
      <dgm:spPr/>
      <dgm:t>
        <a:bodyPr/>
        <a:lstStyle/>
        <a:p>
          <a:endParaRPr lang="cs-CZ"/>
        </a:p>
      </dgm:t>
    </dgm:pt>
    <dgm:pt modelId="{176FA1C8-16FA-43CB-B207-18F8085B011A}" type="pres">
      <dgm:prSet presAssocID="{5F27537E-9E70-4A29-91B3-3C8C6C135165}" presName="hierChild4" presStyleCnt="0"/>
      <dgm:spPr>
        <a:ln w="34925">
          <a:solidFill>
            <a:srgbClr val="FFFFFF"/>
          </a:solidFill>
        </a:ln>
        <a:effectLst>
          <a:outerShdw blurRad="317500" dir="2700000" algn="ctr">
            <a:srgbClr val="000000">
              <a:alpha val="43000"/>
            </a:srgbClr>
          </a:outerShdw>
        </a:effectLst>
        <a:sp3d extrusionH="177800" contourW="12700" prstMaterial="clear">
          <a:bevelT w="304800" h="12700" prst="softRound"/>
          <a:bevelB prst="softRound"/>
          <a:extrusionClr>
            <a:schemeClr val="accent1">
              <a:lumMod val="75000"/>
            </a:schemeClr>
          </a:extrusionClr>
          <a:contourClr>
            <a:srgbClr val="92D050"/>
          </a:contourClr>
        </a:sp3d>
      </dgm:spPr>
    </dgm:pt>
    <dgm:pt modelId="{5ACAF5BC-38E3-4A5D-BB9A-1D17BE4527A0}" type="pres">
      <dgm:prSet presAssocID="{5F27537E-9E70-4A29-91B3-3C8C6C135165}" presName="hierChild5" presStyleCnt="0"/>
      <dgm:spPr>
        <a:ln w="34925">
          <a:solidFill>
            <a:srgbClr val="FFFFFF"/>
          </a:solidFill>
        </a:ln>
        <a:effectLst>
          <a:outerShdw blurRad="317500" dir="2700000" algn="ctr">
            <a:srgbClr val="000000">
              <a:alpha val="43000"/>
            </a:srgbClr>
          </a:outerShdw>
        </a:effectLst>
        <a:sp3d extrusionH="177800" contourW="12700" prstMaterial="clear">
          <a:bevelT w="304800" h="12700" prst="softRound"/>
          <a:bevelB prst="softRound"/>
          <a:extrusionClr>
            <a:schemeClr val="accent1">
              <a:lumMod val="75000"/>
            </a:schemeClr>
          </a:extrusionClr>
          <a:contourClr>
            <a:srgbClr val="92D050"/>
          </a:contourClr>
        </a:sp3d>
      </dgm:spPr>
    </dgm:pt>
    <dgm:pt modelId="{8BE3DA5F-0853-4944-910E-6B689EE9A800}" type="pres">
      <dgm:prSet presAssocID="{8EC4AB8C-618D-49E8-AE42-C99753527A2D}" presName="Name35" presStyleLbl="parChTrans1D2" presStyleIdx="2" presStyleCnt="4"/>
      <dgm:spPr/>
      <dgm:t>
        <a:bodyPr/>
        <a:lstStyle/>
        <a:p>
          <a:endParaRPr lang="cs-CZ"/>
        </a:p>
      </dgm:t>
    </dgm:pt>
    <dgm:pt modelId="{D012876B-154E-4FC2-A2D3-FC700351A976}" type="pres">
      <dgm:prSet presAssocID="{586A4EBB-1EB4-4D53-AD53-EE3A51CB55B0}" presName="hierRoot2" presStyleCnt="0">
        <dgm:presLayoutVars>
          <dgm:hierBranch val="init"/>
        </dgm:presLayoutVars>
      </dgm:prSet>
      <dgm:spPr>
        <a:ln w="34925">
          <a:solidFill>
            <a:srgbClr val="FFFFFF"/>
          </a:solidFill>
        </a:ln>
        <a:effectLst>
          <a:outerShdw blurRad="317500" dir="2700000" algn="ctr">
            <a:srgbClr val="000000">
              <a:alpha val="43000"/>
            </a:srgbClr>
          </a:outerShdw>
        </a:effectLst>
        <a:sp3d extrusionH="177800" contourW="12700" prstMaterial="clear">
          <a:bevelT w="304800" h="12700" prst="softRound"/>
          <a:bevelB prst="softRound"/>
          <a:extrusionClr>
            <a:schemeClr val="accent1">
              <a:lumMod val="75000"/>
            </a:schemeClr>
          </a:extrusionClr>
          <a:contourClr>
            <a:srgbClr val="92D050"/>
          </a:contourClr>
        </a:sp3d>
      </dgm:spPr>
    </dgm:pt>
    <dgm:pt modelId="{5AB366BA-9107-4EE5-B1E9-9CF7156CB8B4}" type="pres">
      <dgm:prSet presAssocID="{586A4EBB-1EB4-4D53-AD53-EE3A51CB55B0}" presName="rootComposite" presStyleCnt="0"/>
      <dgm:spPr>
        <a:ln w="34925">
          <a:solidFill>
            <a:srgbClr val="FFFFFF"/>
          </a:solidFill>
        </a:ln>
        <a:effectLst>
          <a:outerShdw blurRad="317500" dir="2700000" algn="ctr">
            <a:srgbClr val="000000">
              <a:alpha val="43000"/>
            </a:srgbClr>
          </a:outerShdw>
        </a:effectLst>
        <a:sp3d extrusionH="177800" contourW="12700" prstMaterial="clear">
          <a:bevelT w="304800" h="12700" prst="softRound"/>
          <a:bevelB prst="softRound"/>
          <a:extrusionClr>
            <a:schemeClr val="accent1">
              <a:lumMod val="75000"/>
            </a:schemeClr>
          </a:extrusionClr>
          <a:contourClr>
            <a:srgbClr val="92D050"/>
          </a:contourClr>
        </a:sp3d>
      </dgm:spPr>
    </dgm:pt>
    <dgm:pt modelId="{202E3645-79C9-4CDC-BDB1-D6C4CADA7421}" type="pres">
      <dgm:prSet presAssocID="{586A4EBB-1EB4-4D53-AD53-EE3A51CB55B0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cs-CZ"/>
        </a:p>
      </dgm:t>
    </dgm:pt>
    <dgm:pt modelId="{4EECB03A-6A2A-458C-AD47-464B2C288F66}" type="pres">
      <dgm:prSet presAssocID="{586A4EBB-1EB4-4D53-AD53-EE3A51CB55B0}" presName="rootConnector" presStyleLbl="node2" presStyleIdx="2" presStyleCnt="4"/>
      <dgm:spPr/>
      <dgm:t>
        <a:bodyPr/>
        <a:lstStyle/>
        <a:p>
          <a:endParaRPr lang="cs-CZ"/>
        </a:p>
      </dgm:t>
    </dgm:pt>
    <dgm:pt modelId="{D4849BDE-89E4-4608-91A4-E458996CFBF2}" type="pres">
      <dgm:prSet presAssocID="{586A4EBB-1EB4-4D53-AD53-EE3A51CB55B0}" presName="hierChild4" presStyleCnt="0"/>
      <dgm:spPr>
        <a:ln w="34925">
          <a:solidFill>
            <a:srgbClr val="FFFFFF"/>
          </a:solidFill>
        </a:ln>
        <a:effectLst>
          <a:outerShdw blurRad="317500" dir="2700000" algn="ctr">
            <a:srgbClr val="000000">
              <a:alpha val="43000"/>
            </a:srgbClr>
          </a:outerShdw>
        </a:effectLst>
        <a:sp3d extrusionH="177800" contourW="12700" prstMaterial="clear">
          <a:bevelT w="304800" h="12700" prst="softRound"/>
          <a:bevelB prst="softRound"/>
          <a:extrusionClr>
            <a:schemeClr val="accent1">
              <a:lumMod val="75000"/>
            </a:schemeClr>
          </a:extrusionClr>
          <a:contourClr>
            <a:srgbClr val="92D050"/>
          </a:contourClr>
        </a:sp3d>
      </dgm:spPr>
    </dgm:pt>
    <dgm:pt modelId="{8F56931B-1747-4532-8CA2-8B864F934CF7}" type="pres">
      <dgm:prSet presAssocID="{586A4EBB-1EB4-4D53-AD53-EE3A51CB55B0}" presName="hierChild5" presStyleCnt="0"/>
      <dgm:spPr>
        <a:ln w="34925">
          <a:solidFill>
            <a:srgbClr val="FFFFFF"/>
          </a:solidFill>
        </a:ln>
        <a:effectLst>
          <a:outerShdw blurRad="317500" dir="2700000" algn="ctr">
            <a:srgbClr val="000000">
              <a:alpha val="43000"/>
            </a:srgbClr>
          </a:outerShdw>
        </a:effectLst>
        <a:sp3d extrusionH="177800" contourW="12700" prstMaterial="clear">
          <a:bevelT w="304800" h="12700" prst="softRound"/>
          <a:bevelB prst="softRound"/>
          <a:extrusionClr>
            <a:schemeClr val="accent1">
              <a:lumMod val="75000"/>
            </a:schemeClr>
          </a:extrusionClr>
          <a:contourClr>
            <a:srgbClr val="92D050"/>
          </a:contourClr>
        </a:sp3d>
      </dgm:spPr>
    </dgm:pt>
    <dgm:pt modelId="{D0DC4527-286A-40A1-98D3-3FAB3A360582}" type="pres">
      <dgm:prSet presAssocID="{67FAB250-3D64-457B-B650-AF717B13F1A8}" presName="Name35" presStyleLbl="parChTrans1D2" presStyleIdx="3" presStyleCnt="4"/>
      <dgm:spPr/>
      <dgm:t>
        <a:bodyPr/>
        <a:lstStyle/>
        <a:p>
          <a:endParaRPr lang="cs-CZ"/>
        </a:p>
      </dgm:t>
    </dgm:pt>
    <dgm:pt modelId="{27CB4ADE-5D5F-4DAD-BB02-339493159696}" type="pres">
      <dgm:prSet presAssocID="{BBBCF6E9-3FB7-40DA-867B-42F7D663ECE8}" presName="hierRoot2" presStyleCnt="0">
        <dgm:presLayoutVars>
          <dgm:hierBranch val="init"/>
        </dgm:presLayoutVars>
      </dgm:prSet>
      <dgm:spPr>
        <a:ln w="34925">
          <a:solidFill>
            <a:srgbClr val="FFFFFF"/>
          </a:solidFill>
        </a:ln>
        <a:effectLst>
          <a:outerShdw blurRad="317500" dir="2700000" algn="ctr">
            <a:srgbClr val="000000">
              <a:alpha val="43000"/>
            </a:srgbClr>
          </a:outerShdw>
        </a:effectLst>
        <a:sp3d extrusionH="177800" contourW="12700" prstMaterial="clear">
          <a:bevelT w="304800" h="12700" prst="softRound"/>
          <a:bevelB prst="softRound"/>
          <a:extrusionClr>
            <a:schemeClr val="accent1">
              <a:lumMod val="75000"/>
            </a:schemeClr>
          </a:extrusionClr>
          <a:contourClr>
            <a:srgbClr val="92D050"/>
          </a:contourClr>
        </a:sp3d>
      </dgm:spPr>
    </dgm:pt>
    <dgm:pt modelId="{B6D742C5-3850-4246-B79E-F5FE18AA5C0F}" type="pres">
      <dgm:prSet presAssocID="{BBBCF6E9-3FB7-40DA-867B-42F7D663ECE8}" presName="rootComposite" presStyleCnt="0"/>
      <dgm:spPr>
        <a:ln w="34925">
          <a:solidFill>
            <a:srgbClr val="FFFFFF"/>
          </a:solidFill>
        </a:ln>
        <a:effectLst>
          <a:outerShdw blurRad="317500" dir="2700000" algn="ctr">
            <a:srgbClr val="000000">
              <a:alpha val="43000"/>
            </a:srgbClr>
          </a:outerShdw>
        </a:effectLst>
        <a:sp3d extrusionH="177800" contourW="12700" prstMaterial="clear">
          <a:bevelT w="304800" h="12700" prst="softRound"/>
          <a:bevelB prst="softRound"/>
          <a:extrusionClr>
            <a:schemeClr val="accent1">
              <a:lumMod val="75000"/>
            </a:schemeClr>
          </a:extrusionClr>
          <a:contourClr>
            <a:srgbClr val="92D050"/>
          </a:contourClr>
        </a:sp3d>
      </dgm:spPr>
    </dgm:pt>
    <dgm:pt modelId="{90D7E436-E899-4921-B2D2-44CA0723A778}" type="pres">
      <dgm:prSet presAssocID="{BBBCF6E9-3FB7-40DA-867B-42F7D663ECE8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cs-CZ"/>
        </a:p>
      </dgm:t>
    </dgm:pt>
    <dgm:pt modelId="{91CEDE1E-5D34-4E30-9BFF-F146388CA9CA}" type="pres">
      <dgm:prSet presAssocID="{BBBCF6E9-3FB7-40DA-867B-42F7D663ECE8}" presName="rootConnector" presStyleLbl="node2" presStyleIdx="3" presStyleCnt="4"/>
      <dgm:spPr/>
      <dgm:t>
        <a:bodyPr/>
        <a:lstStyle/>
        <a:p>
          <a:endParaRPr lang="cs-CZ"/>
        </a:p>
      </dgm:t>
    </dgm:pt>
    <dgm:pt modelId="{15AB93BA-0693-4542-AEFD-3C0687C91AF9}" type="pres">
      <dgm:prSet presAssocID="{BBBCF6E9-3FB7-40DA-867B-42F7D663ECE8}" presName="hierChild4" presStyleCnt="0"/>
      <dgm:spPr>
        <a:ln w="34925">
          <a:solidFill>
            <a:srgbClr val="FFFFFF"/>
          </a:solidFill>
        </a:ln>
        <a:effectLst>
          <a:outerShdw blurRad="317500" dir="2700000" algn="ctr">
            <a:srgbClr val="000000">
              <a:alpha val="43000"/>
            </a:srgbClr>
          </a:outerShdw>
        </a:effectLst>
        <a:sp3d extrusionH="177800" contourW="12700" prstMaterial="clear">
          <a:bevelT w="304800" h="12700" prst="softRound"/>
          <a:bevelB prst="softRound"/>
          <a:extrusionClr>
            <a:schemeClr val="accent1">
              <a:lumMod val="75000"/>
            </a:schemeClr>
          </a:extrusionClr>
          <a:contourClr>
            <a:srgbClr val="92D050"/>
          </a:contourClr>
        </a:sp3d>
      </dgm:spPr>
    </dgm:pt>
    <dgm:pt modelId="{B78DC23B-DBA2-4CF8-9CD1-F2A1366CB390}" type="pres">
      <dgm:prSet presAssocID="{BBBCF6E9-3FB7-40DA-867B-42F7D663ECE8}" presName="hierChild5" presStyleCnt="0"/>
      <dgm:spPr>
        <a:ln w="34925">
          <a:solidFill>
            <a:srgbClr val="FFFFFF"/>
          </a:solidFill>
        </a:ln>
        <a:effectLst>
          <a:outerShdw blurRad="317500" dir="2700000" algn="ctr">
            <a:srgbClr val="000000">
              <a:alpha val="43000"/>
            </a:srgbClr>
          </a:outerShdw>
        </a:effectLst>
        <a:sp3d extrusionH="177800" contourW="12700" prstMaterial="clear">
          <a:bevelT w="304800" h="12700" prst="softRound"/>
          <a:bevelB prst="softRound"/>
          <a:extrusionClr>
            <a:schemeClr val="accent1">
              <a:lumMod val="75000"/>
            </a:schemeClr>
          </a:extrusionClr>
          <a:contourClr>
            <a:srgbClr val="92D050"/>
          </a:contourClr>
        </a:sp3d>
      </dgm:spPr>
    </dgm:pt>
    <dgm:pt modelId="{BB8E058E-A056-4AA3-A59F-C8DD0DE785C6}" type="pres">
      <dgm:prSet presAssocID="{09C0785A-90BF-4793-9067-F051E8DA028C}" presName="hierChild3" presStyleCnt="0"/>
      <dgm:spPr>
        <a:ln w="34925">
          <a:solidFill>
            <a:srgbClr val="FFFFFF"/>
          </a:solidFill>
        </a:ln>
        <a:effectLst>
          <a:outerShdw blurRad="317500" dir="2700000" algn="ctr">
            <a:srgbClr val="000000">
              <a:alpha val="43000"/>
            </a:srgbClr>
          </a:outerShdw>
        </a:effectLst>
        <a:sp3d extrusionH="177800" contourW="12700" prstMaterial="clear">
          <a:bevelT w="304800" h="12700" prst="softRound"/>
          <a:bevelB prst="softRound"/>
          <a:extrusionClr>
            <a:schemeClr val="accent1">
              <a:lumMod val="75000"/>
            </a:schemeClr>
          </a:extrusionClr>
          <a:contourClr>
            <a:srgbClr val="92D050"/>
          </a:contourClr>
        </a:sp3d>
      </dgm:spPr>
    </dgm:pt>
  </dgm:ptLst>
  <dgm:cxnLst>
    <dgm:cxn modelId="{9ABA985D-C8C5-461B-8D16-B8FAD667EA27}" srcId="{09C0785A-90BF-4793-9067-F051E8DA028C}" destId="{586A4EBB-1EB4-4D53-AD53-EE3A51CB55B0}" srcOrd="2" destOrd="0" parTransId="{8EC4AB8C-618D-49E8-AE42-C99753527A2D}" sibTransId="{5C71E3C7-C517-409E-B47E-59C7101BA1E6}"/>
    <dgm:cxn modelId="{7EB4A102-1028-456B-90C9-9E5B906C6BB5}" srcId="{09C0785A-90BF-4793-9067-F051E8DA028C}" destId="{BBBCF6E9-3FB7-40DA-867B-42F7D663ECE8}" srcOrd="3" destOrd="0" parTransId="{67FAB250-3D64-457B-B650-AF717B13F1A8}" sibTransId="{66B6DEA6-F5F4-4E89-A625-58EA42B3D7C6}"/>
    <dgm:cxn modelId="{EB02BFEF-C5A6-42DB-A3A2-B87482508960}" type="presOf" srcId="{8EC4AB8C-618D-49E8-AE42-C99753527A2D}" destId="{8BE3DA5F-0853-4944-910E-6B689EE9A800}" srcOrd="0" destOrd="0" presId="urn:microsoft.com/office/officeart/2005/8/layout/orgChart1"/>
    <dgm:cxn modelId="{5E39B3B2-477A-49D4-9003-2DEDF823D3B1}" type="presOf" srcId="{BBBCF6E9-3FB7-40DA-867B-42F7D663ECE8}" destId="{91CEDE1E-5D34-4E30-9BFF-F146388CA9CA}" srcOrd="1" destOrd="0" presId="urn:microsoft.com/office/officeart/2005/8/layout/orgChart1"/>
    <dgm:cxn modelId="{DCFB867C-B3BB-4F1B-9844-3300B8C8B61E}" srcId="{09C0785A-90BF-4793-9067-F051E8DA028C}" destId="{62C1BCB8-51DA-429D-B186-C8F2128B9F0F}" srcOrd="0" destOrd="0" parTransId="{28129EB5-2D5C-4953-8B8B-2329771B418B}" sibTransId="{0F77069A-B660-43B5-8AFC-13D45D99C8F5}"/>
    <dgm:cxn modelId="{7E33E378-2AAC-46CA-94A1-D0CE5D7EC0D7}" srcId="{F4DA0C34-8FB3-4660-832B-F2F713C51049}" destId="{09C0785A-90BF-4793-9067-F051E8DA028C}" srcOrd="0" destOrd="0" parTransId="{D00569CD-17A5-48CB-A515-7F0DCEA2190E}" sibTransId="{A9591719-59E5-4ECF-BBF7-C7FE4FCDB215}"/>
    <dgm:cxn modelId="{C7CA9F49-F1D3-48A5-8551-B102BF4B369C}" type="presOf" srcId="{343A223F-C5F4-46B3-8AC0-FE790C2A9C9A}" destId="{BFDFD58E-40C2-4887-B4B6-D39F1A93ED08}" srcOrd="0" destOrd="0" presId="urn:microsoft.com/office/officeart/2005/8/layout/orgChart1"/>
    <dgm:cxn modelId="{F7B85AAA-5D5B-43D0-A7B0-8B83B068414B}" type="presOf" srcId="{586A4EBB-1EB4-4D53-AD53-EE3A51CB55B0}" destId="{202E3645-79C9-4CDC-BDB1-D6C4CADA7421}" srcOrd="0" destOrd="0" presId="urn:microsoft.com/office/officeart/2005/8/layout/orgChart1"/>
    <dgm:cxn modelId="{555A7639-DB46-4258-B817-7A9939944186}" srcId="{09C0785A-90BF-4793-9067-F051E8DA028C}" destId="{5F27537E-9E70-4A29-91B3-3C8C6C135165}" srcOrd="1" destOrd="0" parTransId="{343A223F-C5F4-46B3-8AC0-FE790C2A9C9A}" sibTransId="{AC7BEE24-6D03-46AA-93ED-D0582D2279D5}"/>
    <dgm:cxn modelId="{8BF0F406-435E-44D7-9479-6E9FBA29684B}" type="presOf" srcId="{09C0785A-90BF-4793-9067-F051E8DA028C}" destId="{0B169142-2A8D-4EF2-AE0D-D0D87B5ECDE6}" srcOrd="0" destOrd="0" presId="urn:microsoft.com/office/officeart/2005/8/layout/orgChart1"/>
    <dgm:cxn modelId="{646D6628-295A-4B6A-9282-9BF4DC186638}" type="presOf" srcId="{5F27537E-9E70-4A29-91B3-3C8C6C135165}" destId="{B2343D30-31AA-48F7-B9D4-33FF8DC3F727}" srcOrd="0" destOrd="0" presId="urn:microsoft.com/office/officeart/2005/8/layout/orgChart1"/>
    <dgm:cxn modelId="{CFCF3E5A-B86F-4272-8709-4F0FF8B00FD7}" type="presOf" srcId="{BBBCF6E9-3FB7-40DA-867B-42F7D663ECE8}" destId="{90D7E436-E899-4921-B2D2-44CA0723A778}" srcOrd="0" destOrd="0" presId="urn:microsoft.com/office/officeart/2005/8/layout/orgChart1"/>
    <dgm:cxn modelId="{AE629F4E-8A3B-4ABF-BE52-E86A9C2AF04A}" type="presOf" srcId="{62C1BCB8-51DA-429D-B186-C8F2128B9F0F}" destId="{E4A40FF1-22BB-4171-9D05-EEDF1C828945}" srcOrd="0" destOrd="0" presId="urn:microsoft.com/office/officeart/2005/8/layout/orgChart1"/>
    <dgm:cxn modelId="{BDE3D109-4895-4C4F-B112-CF30E8A4EB6A}" type="presOf" srcId="{586A4EBB-1EB4-4D53-AD53-EE3A51CB55B0}" destId="{4EECB03A-6A2A-458C-AD47-464B2C288F66}" srcOrd="1" destOrd="0" presId="urn:microsoft.com/office/officeart/2005/8/layout/orgChart1"/>
    <dgm:cxn modelId="{E1523403-65E2-4861-AE9D-5D7FB9A155C2}" type="presOf" srcId="{F4DA0C34-8FB3-4660-832B-F2F713C51049}" destId="{2BC1BDB5-A5D3-43FF-9D4F-94A329443A85}" srcOrd="0" destOrd="0" presId="urn:microsoft.com/office/officeart/2005/8/layout/orgChart1"/>
    <dgm:cxn modelId="{42FD40AE-4B02-4474-9712-3CEABA6D602A}" type="presOf" srcId="{67FAB250-3D64-457B-B650-AF717B13F1A8}" destId="{D0DC4527-286A-40A1-98D3-3FAB3A360582}" srcOrd="0" destOrd="0" presId="urn:microsoft.com/office/officeart/2005/8/layout/orgChart1"/>
    <dgm:cxn modelId="{5274C5BB-DDAB-41F3-8102-8F8545B54259}" type="presOf" srcId="{62C1BCB8-51DA-429D-B186-C8F2128B9F0F}" destId="{0CA3994B-8A80-4C17-BB6D-CF1663A1B2C3}" srcOrd="1" destOrd="0" presId="urn:microsoft.com/office/officeart/2005/8/layout/orgChart1"/>
    <dgm:cxn modelId="{E188F044-B540-43AA-BD54-D2D711C2BDE0}" type="presOf" srcId="{09C0785A-90BF-4793-9067-F051E8DA028C}" destId="{0C6EE7F5-52CF-45FE-A1F0-C524079910DF}" srcOrd="1" destOrd="0" presId="urn:microsoft.com/office/officeart/2005/8/layout/orgChart1"/>
    <dgm:cxn modelId="{D9CCB79F-1A09-4D7D-82E6-0FF133129919}" type="presOf" srcId="{28129EB5-2D5C-4953-8B8B-2329771B418B}" destId="{63F32AF5-E29B-4E38-AD58-1C554C4578A2}" srcOrd="0" destOrd="0" presId="urn:microsoft.com/office/officeart/2005/8/layout/orgChart1"/>
    <dgm:cxn modelId="{2547555A-2C0A-4242-B29B-B43086424801}" type="presOf" srcId="{5F27537E-9E70-4A29-91B3-3C8C6C135165}" destId="{D88A338D-93C5-4195-9709-D81402B78EC5}" srcOrd="1" destOrd="0" presId="urn:microsoft.com/office/officeart/2005/8/layout/orgChart1"/>
    <dgm:cxn modelId="{0B412BBB-5433-4E1E-95F2-B4A247FFC313}" type="presParOf" srcId="{2BC1BDB5-A5D3-43FF-9D4F-94A329443A85}" destId="{1F781E89-A2D5-48FC-8A38-5181C59D1D20}" srcOrd="0" destOrd="0" presId="urn:microsoft.com/office/officeart/2005/8/layout/orgChart1"/>
    <dgm:cxn modelId="{97194B73-2C96-47F3-9F69-14D2578AF3A2}" type="presParOf" srcId="{1F781E89-A2D5-48FC-8A38-5181C59D1D20}" destId="{B1C0530F-C587-4DF7-B574-39CE0DFD66AB}" srcOrd="0" destOrd="0" presId="urn:microsoft.com/office/officeart/2005/8/layout/orgChart1"/>
    <dgm:cxn modelId="{EA8536E0-5546-4216-93C7-AC1CE83FC4D2}" type="presParOf" srcId="{B1C0530F-C587-4DF7-B574-39CE0DFD66AB}" destId="{0B169142-2A8D-4EF2-AE0D-D0D87B5ECDE6}" srcOrd="0" destOrd="0" presId="urn:microsoft.com/office/officeart/2005/8/layout/orgChart1"/>
    <dgm:cxn modelId="{772C8E45-DEEF-4D97-B5B1-97458B80F093}" type="presParOf" srcId="{B1C0530F-C587-4DF7-B574-39CE0DFD66AB}" destId="{0C6EE7F5-52CF-45FE-A1F0-C524079910DF}" srcOrd="1" destOrd="0" presId="urn:microsoft.com/office/officeart/2005/8/layout/orgChart1"/>
    <dgm:cxn modelId="{BB942F09-39BE-495E-8164-3467ED2C4943}" type="presParOf" srcId="{1F781E89-A2D5-48FC-8A38-5181C59D1D20}" destId="{7C476A69-3B91-44E1-9511-B41F10DB4E9A}" srcOrd="1" destOrd="0" presId="urn:microsoft.com/office/officeart/2005/8/layout/orgChart1"/>
    <dgm:cxn modelId="{51ADA653-5BBA-402A-ACCA-18C37CE1C64A}" type="presParOf" srcId="{7C476A69-3B91-44E1-9511-B41F10DB4E9A}" destId="{63F32AF5-E29B-4E38-AD58-1C554C4578A2}" srcOrd="0" destOrd="0" presId="urn:microsoft.com/office/officeart/2005/8/layout/orgChart1"/>
    <dgm:cxn modelId="{A3189FB4-C0FC-4D70-A0A9-2887D1D20D3F}" type="presParOf" srcId="{7C476A69-3B91-44E1-9511-B41F10DB4E9A}" destId="{C8197F2E-1854-4200-84BD-2AFC86721BEE}" srcOrd="1" destOrd="0" presId="urn:microsoft.com/office/officeart/2005/8/layout/orgChart1"/>
    <dgm:cxn modelId="{59717A10-903A-4BBB-AA01-13E02437E2CC}" type="presParOf" srcId="{C8197F2E-1854-4200-84BD-2AFC86721BEE}" destId="{D047F6CB-E2D9-4FB4-B0E9-B539FAE25284}" srcOrd="0" destOrd="0" presId="urn:microsoft.com/office/officeart/2005/8/layout/orgChart1"/>
    <dgm:cxn modelId="{61B567FF-4692-4485-90FE-BA8CB1C635C7}" type="presParOf" srcId="{D047F6CB-E2D9-4FB4-B0E9-B539FAE25284}" destId="{E4A40FF1-22BB-4171-9D05-EEDF1C828945}" srcOrd="0" destOrd="0" presId="urn:microsoft.com/office/officeart/2005/8/layout/orgChart1"/>
    <dgm:cxn modelId="{0D17AF4E-EC72-4BF3-9640-FC576C87A08D}" type="presParOf" srcId="{D047F6CB-E2D9-4FB4-B0E9-B539FAE25284}" destId="{0CA3994B-8A80-4C17-BB6D-CF1663A1B2C3}" srcOrd="1" destOrd="0" presId="urn:microsoft.com/office/officeart/2005/8/layout/orgChart1"/>
    <dgm:cxn modelId="{513003BC-4442-451D-AB8C-E48EFFC7DC3C}" type="presParOf" srcId="{C8197F2E-1854-4200-84BD-2AFC86721BEE}" destId="{BDB481F3-8597-4D57-BB46-E722232BA4D2}" srcOrd="1" destOrd="0" presId="urn:microsoft.com/office/officeart/2005/8/layout/orgChart1"/>
    <dgm:cxn modelId="{1ABB1AD9-13AC-4ED8-AD89-7E189882A19E}" type="presParOf" srcId="{C8197F2E-1854-4200-84BD-2AFC86721BEE}" destId="{1529B3B2-F077-44C2-9187-D3BC6CFE6C4B}" srcOrd="2" destOrd="0" presId="urn:microsoft.com/office/officeart/2005/8/layout/orgChart1"/>
    <dgm:cxn modelId="{CDD770E4-1D00-4631-A0C1-066D3C862A43}" type="presParOf" srcId="{7C476A69-3B91-44E1-9511-B41F10DB4E9A}" destId="{BFDFD58E-40C2-4887-B4B6-D39F1A93ED08}" srcOrd="2" destOrd="0" presId="urn:microsoft.com/office/officeart/2005/8/layout/orgChart1"/>
    <dgm:cxn modelId="{6B2D94AE-1DDF-46E3-9745-2015043C6CF1}" type="presParOf" srcId="{7C476A69-3B91-44E1-9511-B41F10DB4E9A}" destId="{3DDF76B5-DFD7-4CC1-A6B3-CDD44A260785}" srcOrd="3" destOrd="0" presId="urn:microsoft.com/office/officeart/2005/8/layout/orgChart1"/>
    <dgm:cxn modelId="{7D9407F9-D759-4658-AC30-CD32F595EB9B}" type="presParOf" srcId="{3DDF76B5-DFD7-4CC1-A6B3-CDD44A260785}" destId="{57610A5E-47A5-4A36-942E-BF2A7C33A5D6}" srcOrd="0" destOrd="0" presId="urn:microsoft.com/office/officeart/2005/8/layout/orgChart1"/>
    <dgm:cxn modelId="{FAF0A4B6-10AD-4033-A721-881C6B7D8CA4}" type="presParOf" srcId="{57610A5E-47A5-4A36-942E-BF2A7C33A5D6}" destId="{B2343D30-31AA-48F7-B9D4-33FF8DC3F727}" srcOrd="0" destOrd="0" presId="urn:microsoft.com/office/officeart/2005/8/layout/orgChart1"/>
    <dgm:cxn modelId="{E0980A8D-AE7B-49D1-B3C8-279E60030A46}" type="presParOf" srcId="{57610A5E-47A5-4A36-942E-BF2A7C33A5D6}" destId="{D88A338D-93C5-4195-9709-D81402B78EC5}" srcOrd="1" destOrd="0" presId="urn:microsoft.com/office/officeart/2005/8/layout/orgChart1"/>
    <dgm:cxn modelId="{60B425B3-7450-4217-98AC-B7C1BA93C7B6}" type="presParOf" srcId="{3DDF76B5-DFD7-4CC1-A6B3-CDD44A260785}" destId="{176FA1C8-16FA-43CB-B207-18F8085B011A}" srcOrd="1" destOrd="0" presId="urn:microsoft.com/office/officeart/2005/8/layout/orgChart1"/>
    <dgm:cxn modelId="{12DCCC78-9498-4861-8049-39C92D180C4C}" type="presParOf" srcId="{3DDF76B5-DFD7-4CC1-A6B3-CDD44A260785}" destId="{5ACAF5BC-38E3-4A5D-BB9A-1D17BE4527A0}" srcOrd="2" destOrd="0" presId="urn:microsoft.com/office/officeart/2005/8/layout/orgChart1"/>
    <dgm:cxn modelId="{CC48B60D-687F-4B61-863B-601916A728F5}" type="presParOf" srcId="{7C476A69-3B91-44E1-9511-B41F10DB4E9A}" destId="{8BE3DA5F-0853-4944-910E-6B689EE9A800}" srcOrd="4" destOrd="0" presId="urn:microsoft.com/office/officeart/2005/8/layout/orgChart1"/>
    <dgm:cxn modelId="{ADB95855-14C7-46A2-9B1C-1363F8ECE870}" type="presParOf" srcId="{7C476A69-3B91-44E1-9511-B41F10DB4E9A}" destId="{D012876B-154E-4FC2-A2D3-FC700351A976}" srcOrd="5" destOrd="0" presId="urn:microsoft.com/office/officeart/2005/8/layout/orgChart1"/>
    <dgm:cxn modelId="{01DF4C77-9679-4071-9C9B-1BC07AC63942}" type="presParOf" srcId="{D012876B-154E-4FC2-A2D3-FC700351A976}" destId="{5AB366BA-9107-4EE5-B1E9-9CF7156CB8B4}" srcOrd="0" destOrd="0" presId="urn:microsoft.com/office/officeart/2005/8/layout/orgChart1"/>
    <dgm:cxn modelId="{952171EB-8752-4D5A-BFA3-8F6C0B3C9F61}" type="presParOf" srcId="{5AB366BA-9107-4EE5-B1E9-9CF7156CB8B4}" destId="{202E3645-79C9-4CDC-BDB1-D6C4CADA7421}" srcOrd="0" destOrd="0" presId="urn:microsoft.com/office/officeart/2005/8/layout/orgChart1"/>
    <dgm:cxn modelId="{D485A9A5-955B-4C5F-8227-C34E34744F10}" type="presParOf" srcId="{5AB366BA-9107-4EE5-B1E9-9CF7156CB8B4}" destId="{4EECB03A-6A2A-458C-AD47-464B2C288F66}" srcOrd="1" destOrd="0" presId="urn:microsoft.com/office/officeart/2005/8/layout/orgChart1"/>
    <dgm:cxn modelId="{0DCA03CF-E1E4-4549-9E3E-9C36C364906D}" type="presParOf" srcId="{D012876B-154E-4FC2-A2D3-FC700351A976}" destId="{D4849BDE-89E4-4608-91A4-E458996CFBF2}" srcOrd="1" destOrd="0" presId="urn:microsoft.com/office/officeart/2005/8/layout/orgChart1"/>
    <dgm:cxn modelId="{F4F9ED11-7B07-43B9-8C56-DAEA070F9F85}" type="presParOf" srcId="{D012876B-154E-4FC2-A2D3-FC700351A976}" destId="{8F56931B-1747-4532-8CA2-8B864F934CF7}" srcOrd="2" destOrd="0" presId="urn:microsoft.com/office/officeart/2005/8/layout/orgChart1"/>
    <dgm:cxn modelId="{79A46769-506B-4B8E-B3FF-718A8BE1D9AD}" type="presParOf" srcId="{7C476A69-3B91-44E1-9511-B41F10DB4E9A}" destId="{D0DC4527-286A-40A1-98D3-3FAB3A360582}" srcOrd="6" destOrd="0" presId="urn:microsoft.com/office/officeart/2005/8/layout/orgChart1"/>
    <dgm:cxn modelId="{94AD5810-8AB8-42E3-AB85-640DD35BC88F}" type="presParOf" srcId="{7C476A69-3B91-44E1-9511-B41F10DB4E9A}" destId="{27CB4ADE-5D5F-4DAD-BB02-339493159696}" srcOrd="7" destOrd="0" presId="urn:microsoft.com/office/officeart/2005/8/layout/orgChart1"/>
    <dgm:cxn modelId="{5A4FEB16-A7C4-4CB8-82AC-CB536596313C}" type="presParOf" srcId="{27CB4ADE-5D5F-4DAD-BB02-339493159696}" destId="{B6D742C5-3850-4246-B79E-F5FE18AA5C0F}" srcOrd="0" destOrd="0" presId="urn:microsoft.com/office/officeart/2005/8/layout/orgChart1"/>
    <dgm:cxn modelId="{2B79D7EF-E4F3-4902-9DA4-9DA2D82E9502}" type="presParOf" srcId="{B6D742C5-3850-4246-B79E-F5FE18AA5C0F}" destId="{90D7E436-E899-4921-B2D2-44CA0723A778}" srcOrd="0" destOrd="0" presId="urn:microsoft.com/office/officeart/2005/8/layout/orgChart1"/>
    <dgm:cxn modelId="{7034EAA6-725A-4519-9C9A-87699A4046ED}" type="presParOf" srcId="{B6D742C5-3850-4246-B79E-F5FE18AA5C0F}" destId="{91CEDE1E-5D34-4E30-9BFF-F146388CA9CA}" srcOrd="1" destOrd="0" presId="urn:microsoft.com/office/officeart/2005/8/layout/orgChart1"/>
    <dgm:cxn modelId="{1995339D-36F4-48B9-A317-3500756CDF45}" type="presParOf" srcId="{27CB4ADE-5D5F-4DAD-BB02-339493159696}" destId="{15AB93BA-0693-4542-AEFD-3C0687C91AF9}" srcOrd="1" destOrd="0" presId="urn:microsoft.com/office/officeart/2005/8/layout/orgChart1"/>
    <dgm:cxn modelId="{DB7D37E0-DE70-4ECF-8F17-FC7B940BB78B}" type="presParOf" srcId="{27CB4ADE-5D5F-4DAD-BB02-339493159696}" destId="{B78DC23B-DBA2-4CF8-9CD1-F2A1366CB390}" srcOrd="2" destOrd="0" presId="urn:microsoft.com/office/officeart/2005/8/layout/orgChart1"/>
    <dgm:cxn modelId="{8D27F5FC-4752-449E-B5B4-456399728BD4}" type="presParOf" srcId="{1F781E89-A2D5-48FC-8A38-5181C59D1D20}" destId="{BB8E058E-A056-4AA3-A59F-C8DD0DE785C6}" srcOrd="2" destOrd="0" presId="urn:microsoft.com/office/officeart/2005/8/layout/orgChart1"/>
  </dgm:cxnLst>
  <dgm:bg>
    <a:solidFill>
      <a:schemeClr val="accent2">
        <a:lumMod val="60000"/>
        <a:lumOff val="40000"/>
      </a:schemeClr>
    </a:solidFill>
    <a:effectLst>
      <a:outerShdw blurRad="152400" dist="317500" dir="5400000" sx="90000" sy="-19000" rotWithShape="0">
        <a:prstClr val="black">
          <a:alpha val="15000"/>
        </a:prstClr>
      </a:outerShdw>
      <a:softEdge rad="1016000"/>
    </a:effectLst>
  </dgm:bg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DC4527-286A-40A1-98D3-3FAB3A360582}">
      <dsp:nvSpPr>
        <dsp:cNvPr id="0" name=""/>
        <dsp:cNvSpPr/>
      </dsp:nvSpPr>
      <dsp:spPr>
        <a:xfrm>
          <a:off x="2444750" y="1197012"/>
          <a:ext cx="1914743" cy="221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770"/>
              </a:lnTo>
              <a:lnTo>
                <a:pt x="1914743" y="110770"/>
              </a:lnTo>
              <a:lnTo>
                <a:pt x="1914743" y="221540"/>
              </a:lnTo>
            </a:path>
          </a:pathLst>
        </a:custGeom>
        <a:noFill/>
        <a:ln w="34925" cap="flat" cmpd="sng" algn="ctr">
          <a:solidFill>
            <a:srgbClr val="FFFFFF"/>
          </a:solidFill>
          <a:prstDash val="solid"/>
          <a:miter lim="800000"/>
        </a:ln>
        <a:effectLst>
          <a:outerShdw blurRad="317500" dir="2700000" algn="ctr" rotWithShape="0">
            <a:srgbClr val="000000">
              <a:alpha val="43000"/>
            </a:srgbClr>
          </a:outerShdw>
        </a:effectLst>
        <a:scene3d>
          <a:camera prst="perspectiveFront" fov="2700000" zoom="95000">
            <a:rot lat="19086000" lon="19067999" rev="3108000"/>
          </a:camera>
          <a:lightRig rig="sunrise" dir="t"/>
        </a:scene3d>
        <a:sp3d z="-40000" extrusionH="177800" contourW="12700" prstMaterial="clear">
          <a:bevelT w="304800" h="12700" prst="softRound"/>
          <a:bevelB prst="softRound"/>
          <a:extrusionClr>
            <a:schemeClr val="accent1">
              <a:lumMod val="75000"/>
            </a:schemeClr>
          </a:extrusionClr>
          <a:contourClr>
            <a:srgbClr val="92D050"/>
          </a:contourClr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E3DA5F-0853-4944-910E-6B689EE9A800}">
      <dsp:nvSpPr>
        <dsp:cNvPr id="0" name=""/>
        <dsp:cNvSpPr/>
      </dsp:nvSpPr>
      <dsp:spPr>
        <a:xfrm>
          <a:off x="2444750" y="1197012"/>
          <a:ext cx="638247" cy="221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770"/>
              </a:lnTo>
              <a:lnTo>
                <a:pt x="638247" y="110770"/>
              </a:lnTo>
              <a:lnTo>
                <a:pt x="638247" y="221540"/>
              </a:lnTo>
            </a:path>
          </a:pathLst>
        </a:custGeom>
        <a:noFill/>
        <a:ln w="34925" cap="flat" cmpd="sng" algn="ctr">
          <a:solidFill>
            <a:srgbClr val="FFFFFF"/>
          </a:solidFill>
          <a:prstDash val="solid"/>
          <a:miter lim="800000"/>
        </a:ln>
        <a:effectLst>
          <a:outerShdw blurRad="317500" dir="2700000" algn="ctr" rotWithShape="0">
            <a:srgbClr val="000000">
              <a:alpha val="43000"/>
            </a:srgbClr>
          </a:outerShdw>
        </a:effectLst>
        <a:scene3d>
          <a:camera prst="perspectiveFront" fov="2700000" zoom="95000">
            <a:rot lat="19086000" lon="19067999" rev="3108000"/>
          </a:camera>
          <a:lightRig rig="sunrise" dir="t"/>
        </a:scene3d>
        <a:sp3d z="-40000" extrusionH="177800" contourW="12700" prstMaterial="clear">
          <a:bevelT w="304800" h="12700" prst="softRound"/>
          <a:bevelB prst="softRound"/>
          <a:extrusionClr>
            <a:schemeClr val="accent1">
              <a:lumMod val="75000"/>
            </a:schemeClr>
          </a:extrusionClr>
          <a:contourClr>
            <a:srgbClr val="92D050"/>
          </a:contourClr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DFD58E-40C2-4887-B4B6-D39F1A93ED08}">
      <dsp:nvSpPr>
        <dsp:cNvPr id="0" name=""/>
        <dsp:cNvSpPr/>
      </dsp:nvSpPr>
      <dsp:spPr>
        <a:xfrm>
          <a:off x="1806502" y="1197012"/>
          <a:ext cx="638247" cy="221540"/>
        </a:xfrm>
        <a:custGeom>
          <a:avLst/>
          <a:gdLst/>
          <a:ahLst/>
          <a:cxnLst/>
          <a:rect l="0" t="0" r="0" b="0"/>
          <a:pathLst>
            <a:path>
              <a:moveTo>
                <a:pt x="638247" y="0"/>
              </a:moveTo>
              <a:lnTo>
                <a:pt x="638247" y="110770"/>
              </a:lnTo>
              <a:lnTo>
                <a:pt x="0" y="110770"/>
              </a:lnTo>
              <a:lnTo>
                <a:pt x="0" y="221540"/>
              </a:lnTo>
            </a:path>
          </a:pathLst>
        </a:custGeom>
        <a:noFill/>
        <a:ln w="34925" cap="flat" cmpd="sng" algn="ctr">
          <a:solidFill>
            <a:srgbClr val="FFFFFF"/>
          </a:solidFill>
          <a:prstDash val="solid"/>
          <a:miter lim="800000"/>
        </a:ln>
        <a:effectLst>
          <a:outerShdw blurRad="317500" dir="2700000" algn="ctr" rotWithShape="0">
            <a:srgbClr val="000000">
              <a:alpha val="43000"/>
            </a:srgbClr>
          </a:outerShdw>
        </a:effectLst>
        <a:scene3d>
          <a:camera prst="perspectiveFront" fov="2700000" zoom="95000">
            <a:rot lat="19086000" lon="19067999" rev="3108000"/>
          </a:camera>
          <a:lightRig rig="sunrise" dir="t"/>
        </a:scene3d>
        <a:sp3d z="-40000" extrusionH="177800" contourW="12700" prstMaterial="clear">
          <a:bevelT w="304800" h="12700" prst="softRound"/>
          <a:bevelB prst="softRound"/>
          <a:extrusionClr>
            <a:schemeClr val="accent1">
              <a:lumMod val="75000"/>
            </a:schemeClr>
          </a:extrusionClr>
          <a:contourClr>
            <a:srgbClr val="92D050"/>
          </a:contourClr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F32AF5-E29B-4E38-AD58-1C554C4578A2}">
      <dsp:nvSpPr>
        <dsp:cNvPr id="0" name=""/>
        <dsp:cNvSpPr/>
      </dsp:nvSpPr>
      <dsp:spPr>
        <a:xfrm>
          <a:off x="530006" y="1197012"/>
          <a:ext cx="1914743" cy="221540"/>
        </a:xfrm>
        <a:custGeom>
          <a:avLst/>
          <a:gdLst/>
          <a:ahLst/>
          <a:cxnLst/>
          <a:rect l="0" t="0" r="0" b="0"/>
          <a:pathLst>
            <a:path>
              <a:moveTo>
                <a:pt x="1914743" y="0"/>
              </a:moveTo>
              <a:lnTo>
                <a:pt x="1914743" y="110770"/>
              </a:lnTo>
              <a:lnTo>
                <a:pt x="0" y="110770"/>
              </a:lnTo>
              <a:lnTo>
                <a:pt x="0" y="221540"/>
              </a:lnTo>
            </a:path>
          </a:pathLst>
        </a:custGeom>
        <a:noFill/>
        <a:ln w="34925" cap="flat" cmpd="sng" algn="ctr">
          <a:solidFill>
            <a:srgbClr val="FFFFFF"/>
          </a:solidFill>
          <a:prstDash val="solid"/>
          <a:miter lim="800000"/>
        </a:ln>
        <a:effectLst>
          <a:outerShdw blurRad="317500" dir="2700000" algn="ctr" rotWithShape="0">
            <a:srgbClr val="000000">
              <a:alpha val="43000"/>
            </a:srgbClr>
          </a:outerShdw>
        </a:effectLst>
        <a:scene3d>
          <a:camera prst="perspectiveFront" fov="2700000" zoom="95000">
            <a:rot lat="19086000" lon="19067999" rev="3108000"/>
          </a:camera>
          <a:lightRig rig="sunrise" dir="t"/>
        </a:scene3d>
        <a:sp3d z="-40000" extrusionH="177800" contourW="12700" prstMaterial="clear">
          <a:bevelT w="304800" h="12700" prst="softRound"/>
          <a:bevelB prst="softRound"/>
          <a:extrusionClr>
            <a:schemeClr val="accent1">
              <a:lumMod val="75000"/>
            </a:schemeClr>
          </a:extrusionClr>
          <a:contourClr>
            <a:srgbClr val="92D050"/>
          </a:contourClr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169142-2A8D-4EF2-AE0D-D0D87B5ECDE6}">
      <dsp:nvSpPr>
        <dsp:cNvPr id="0" name=""/>
        <dsp:cNvSpPr/>
      </dsp:nvSpPr>
      <dsp:spPr>
        <a:xfrm>
          <a:off x="1917272" y="669534"/>
          <a:ext cx="1054954" cy="527477"/>
        </a:xfrm>
        <a:prstGeom prst="smileyFac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4925">
          <a:solidFill>
            <a:srgbClr val="FFFFFF"/>
          </a:solidFill>
        </a:ln>
        <a:effectLst>
          <a:outerShdw blurRad="317500" dir="2700000" algn="ctr" rotWithShape="0">
            <a:srgbClr val="000000">
              <a:alpha val="43000"/>
            </a:srgbClr>
          </a:outerShdw>
        </a:effectLst>
        <a:scene3d>
          <a:camera prst="perspectiveFront" fov="2700000" zoom="95000">
            <a:rot lat="19086000" lon="19067999" rev="3108000"/>
          </a:camera>
          <a:lightRig rig="sunrise" dir="t"/>
        </a:scene3d>
        <a:sp3d extrusionH="177800" contourW="12700" prstMaterial="clear">
          <a:bevelT w="304800" h="12700" prst="softRound"/>
          <a:bevelB prst="softRound"/>
          <a:extrusionClr>
            <a:schemeClr val="accent1">
              <a:lumMod val="75000"/>
            </a:schemeClr>
          </a:extrusionClr>
          <a:contourClr>
            <a:srgbClr val="92D050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1200" b="1" kern="1200" cap="none" spc="0">
              <a:ln w="11112">
                <a:prstDash val="solid"/>
              </a:ln>
              <a:effectLst/>
            </a:rPr>
            <a:t>Tiskárny</a:t>
          </a:r>
        </a:p>
      </dsp:txBody>
      <dsp:txXfrm>
        <a:off x="2071766" y="746781"/>
        <a:ext cx="745966" cy="372983"/>
      </dsp:txXfrm>
    </dsp:sp>
    <dsp:sp modelId="{E4A40FF1-22BB-4171-9D05-EEDF1C828945}">
      <dsp:nvSpPr>
        <dsp:cNvPr id="0" name=""/>
        <dsp:cNvSpPr/>
      </dsp:nvSpPr>
      <dsp:spPr>
        <a:xfrm>
          <a:off x="2529" y="1418552"/>
          <a:ext cx="1054954" cy="5274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4925">
          <a:solidFill>
            <a:srgbClr val="FFFFFF"/>
          </a:solidFill>
        </a:ln>
        <a:effectLst>
          <a:outerShdw blurRad="317500" dir="2700000" algn="ctr" rotWithShape="0">
            <a:srgbClr val="000000">
              <a:alpha val="43000"/>
            </a:srgbClr>
          </a:outerShdw>
        </a:effectLst>
        <a:scene3d>
          <a:camera prst="perspectiveFront" fov="2700000" zoom="95000">
            <a:rot lat="19086000" lon="19067999" rev="3108000"/>
          </a:camera>
          <a:lightRig rig="sunrise" dir="t"/>
        </a:scene3d>
        <a:sp3d extrusionH="177800" contourW="12700" prstMaterial="clear">
          <a:bevelT w="304800" h="12700" prst="softRound"/>
          <a:bevelB prst="softRound"/>
          <a:extrusionClr>
            <a:schemeClr val="accent1">
              <a:lumMod val="75000"/>
            </a:schemeClr>
          </a:extrusionClr>
          <a:contourClr>
            <a:srgbClr val="92D050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1200" b="1" kern="1200" cap="none" spc="0">
              <a:ln w="11112">
                <a:prstDash val="solid"/>
              </a:ln>
              <a:effectLst/>
            </a:rPr>
            <a:t>Řádkové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1200" b="1" kern="1200" cap="none" spc="0">
              <a:ln w="11112">
                <a:prstDash val="solid"/>
              </a:ln>
              <a:effectLst/>
            </a:rPr>
            <a:t>(rychlotiskárny)</a:t>
          </a:r>
        </a:p>
      </dsp:txBody>
      <dsp:txXfrm>
        <a:off x="2529" y="1418552"/>
        <a:ext cx="1054954" cy="527477"/>
      </dsp:txXfrm>
    </dsp:sp>
    <dsp:sp modelId="{B2343D30-31AA-48F7-B9D4-33FF8DC3F727}">
      <dsp:nvSpPr>
        <dsp:cNvPr id="0" name=""/>
        <dsp:cNvSpPr/>
      </dsp:nvSpPr>
      <dsp:spPr>
        <a:xfrm>
          <a:off x="1279024" y="1418552"/>
          <a:ext cx="1054954" cy="5274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4925">
          <a:solidFill>
            <a:srgbClr val="FFFFFF"/>
          </a:solidFill>
        </a:ln>
        <a:effectLst>
          <a:outerShdw blurRad="317500" dir="2700000" algn="ctr" rotWithShape="0">
            <a:srgbClr val="000000">
              <a:alpha val="43000"/>
            </a:srgbClr>
          </a:outerShdw>
        </a:effectLst>
        <a:scene3d>
          <a:camera prst="perspectiveFront" fov="2700000" zoom="95000">
            <a:rot lat="19086000" lon="19067999" rev="3108000"/>
          </a:camera>
          <a:lightRig rig="sunrise" dir="t"/>
        </a:scene3d>
        <a:sp3d extrusionH="177800" contourW="12700" prstMaterial="clear">
          <a:bevelT w="304800" h="12700" prst="softRound"/>
          <a:bevelB prst="softRound"/>
          <a:extrusionClr>
            <a:schemeClr val="accent1">
              <a:lumMod val="75000"/>
            </a:schemeClr>
          </a:extrusionClr>
          <a:contourClr>
            <a:srgbClr val="92D050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1200" b="1" kern="1200" cap="none" spc="0">
              <a:ln w="11112">
                <a:prstDash val="solid"/>
              </a:ln>
              <a:effectLst/>
            </a:rPr>
            <a:t>Inkoustové</a:t>
          </a:r>
        </a:p>
      </dsp:txBody>
      <dsp:txXfrm>
        <a:off x="1279024" y="1418552"/>
        <a:ext cx="1054954" cy="527477"/>
      </dsp:txXfrm>
    </dsp:sp>
    <dsp:sp modelId="{202E3645-79C9-4CDC-BDB1-D6C4CADA7421}">
      <dsp:nvSpPr>
        <dsp:cNvPr id="0" name=""/>
        <dsp:cNvSpPr/>
      </dsp:nvSpPr>
      <dsp:spPr>
        <a:xfrm>
          <a:off x="2555520" y="1418552"/>
          <a:ext cx="1054954" cy="5274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4925">
          <a:solidFill>
            <a:srgbClr val="FFFFFF"/>
          </a:solidFill>
        </a:ln>
        <a:effectLst>
          <a:outerShdw blurRad="317500" dir="2700000" algn="ctr" rotWithShape="0">
            <a:srgbClr val="000000">
              <a:alpha val="43000"/>
            </a:srgbClr>
          </a:outerShdw>
        </a:effectLst>
        <a:scene3d>
          <a:camera prst="perspectiveFront" fov="2700000" zoom="95000">
            <a:rot lat="19086000" lon="19067999" rev="3108000"/>
          </a:camera>
          <a:lightRig rig="sunrise" dir="t"/>
        </a:scene3d>
        <a:sp3d extrusionH="177800" contourW="12700" prstMaterial="clear">
          <a:bevelT w="304800" h="12700" prst="softRound"/>
          <a:bevelB prst="softRound"/>
          <a:extrusionClr>
            <a:schemeClr val="accent1">
              <a:lumMod val="75000"/>
            </a:schemeClr>
          </a:extrusionClr>
          <a:contourClr>
            <a:srgbClr val="92D050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1200" b="1" kern="1200" cap="none" spc="0">
              <a:ln w="11112">
                <a:prstDash val="solid"/>
              </a:ln>
              <a:effectLst/>
            </a:rPr>
            <a:t>Jehličkové</a:t>
          </a:r>
        </a:p>
      </dsp:txBody>
      <dsp:txXfrm>
        <a:off x="2555520" y="1418552"/>
        <a:ext cx="1054954" cy="527477"/>
      </dsp:txXfrm>
    </dsp:sp>
    <dsp:sp modelId="{90D7E436-E899-4921-B2D2-44CA0723A778}">
      <dsp:nvSpPr>
        <dsp:cNvPr id="0" name=""/>
        <dsp:cNvSpPr/>
      </dsp:nvSpPr>
      <dsp:spPr>
        <a:xfrm>
          <a:off x="3832015" y="1418552"/>
          <a:ext cx="1054954" cy="5274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4925">
          <a:solidFill>
            <a:srgbClr val="FFFFFF"/>
          </a:solidFill>
        </a:ln>
        <a:effectLst>
          <a:outerShdw blurRad="317500" dir="2700000" algn="ctr" rotWithShape="0">
            <a:srgbClr val="000000">
              <a:alpha val="43000"/>
            </a:srgbClr>
          </a:outerShdw>
        </a:effectLst>
        <a:scene3d>
          <a:camera prst="perspectiveFront" fov="2700000" zoom="95000">
            <a:rot lat="19086000" lon="19067999" rev="3108000"/>
          </a:camera>
          <a:lightRig rig="sunrise" dir="t"/>
        </a:scene3d>
        <a:sp3d extrusionH="177800" contourW="12700" prstMaterial="clear">
          <a:bevelT w="304800" h="12700" prst="softRound"/>
          <a:bevelB prst="softRound"/>
          <a:extrusionClr>
            <a:schemeClr val="accent1">
              <a:lumMod val="75000"/>
            </a:schemeClr>
          </a:extrusionClr>
          <a:contourClr>
            <a:srgbClr val="92D050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1200" b="1" kern="1200" cap="none" spc="0">
              <a:ln w="11112">
                <a:prstDash val="solid"/>
              </a:ln>
              <a:effectLst/>
            </a:rPr>
            <a:t>Laserové</a:t>
          </a:r>
        </a:p>
      </dsp:txBody>
      <dsp:txXfrm>
        <a:off x="3832015" y="1418552"/>
        <a:ext cx="1054954" cy="5274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09482E54FC4B19A6CC38DC4A7237A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68C9A59-473D-4625-B28C-EC3D5642CFEA}"/>
      </w:docPartPr>
      <w:docPartBody>
        <w:p w:rsidR="00326CDF" w:rsidRDefault="00326CDF" w:rsidP="00326CDF">
          <w:pPr>
            <w:pStyle w:val="2709482E54FC4B19A6CC38DC4A7237A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[Název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CDF"/>
    <w:rsid w:val="00326CDF"/>
    <w:rsid w:val="0058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2709482E54FC4B19A6CC38DC4A7237AD">
    <w:name w:val="2709482E54FC4B19A6CC38DC4A7237AD"/>
    <w:rsid w:val="00326CDF"/>
  </w:style>
  <w:style w:type="paragraph" w:customStyle="1" w:styleId="E1104D4E8FDE46309E987E4AB4AD84A9">
    <w:name w:val="E1104D4E8FDE46309E987E4AB4AD84A9"/>
    <w:rsid w:val="00326C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FECCECF-7052-41F3-ACBC-65B4D9C61180}">
  <we:reference id="wa104099688" version="1.4.0.0" store="cs-CZ" storeType="OMEX"/>
  <we:alternateReferences>
    <we:reference id="WA104099688" version="1.4.0.0" store="WA10409968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MSSŠ Nový Jičín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1318CC-9F5E-4B2D-B765-0EEB6B3BD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12</Pages>
  <Words>1205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Příručka o počítačích</vt:lpstr>
    </vt:vector>
  </TitlesOfParts>
  <Company>Autor: Martin Chyla</Company>
  <LinksUpToDate>false</LinksUpToDate>
  <CharactersWithSpaces>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Příručka o počítačích</dc:title>
  <dc:subject/>
  <dc:creator>pavla.rosova</dc:creator>
  <cp:keywords/>
  <dc:description/>
  <cp:lastModifiedBy>m_chyla</cp:lastModifiedBy>
  <cp:revision>20</cp:revision>
  <cp:lastPrinted>2022-12-12T07:37:00Z</cp:lastPrinted>
  <dcterms:created xsi:type="dcterms:W3CDTF">2017-10-17T06:36:00Z</dcterms:created>
  <dcterms:modified xsi:type="dcterms:W3CDTF">2022-12-12T07:40:00Z</dcterms:modified>
</cp:coreProperties>
</file>
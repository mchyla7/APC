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customXmlInsRangeStart w:id="0" w:author="m_chyla" w:date="2022-12-05T09:31:00Z"/>
    <w:sdt>
      <w:sdtPr>
        <w:rPr>
          <w:color w:val="5B9BD5" w:themeColor="accent1"/>
        </w:rPr>
        <w:id w:val="195513110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sdtEndPr>
      <w:sdtContent>
        <w:customXmlInsRangeEnd w:id="0"/>
        <w:p w:rsidR="004A5342" w:rsidRDefault="004A5342">
          <w:pPr>
            <w:pStyle w:val="Bezmezer"/>
            <w:spacing w:before="1540" w:after="240"/>
            <w:jc w:val="center"/>
            <w:rPr>
              <w:ins w:id="1" w:author="m_chyla" w:date="2022-12-05T09:31:00Z"/>
              <w:color w:val="5B9BD5" w:themeColor="accent1"/>
            </w:rPr>
          </w:pPr>
          <w:ins w:id="2" w:author="m_chyla" w:date="2022-12-05T09:31:00Z">
            <w:r>
              <w:rPr>
                <w:noProof/>
                <w:color w:val="5B9BD5" w:themeColor="accent1"/>
              </w:rPr>
              <w:drawing>
                <wp:inline distT="0" distB="0" distL="0" distR="0">
                  <wp:extent cx="1417320" cy="750898"/>
                  <wp:effectExtent l="0" t="0" r="0" b="0"/>
                  <wp:docPr id="143" name="Obrázek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55.pn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  <w:customXmlInsRangeStart w:id="3" w:author="m_chyla" w:date="2022-12-05T09:31:00Z"/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Název"/>
            <w:tag w:val=""/>
            <w:id w:val="1735040861"/>
            <w:placeholder>
              <w:docPart w:val="4ECFF640C4B44BBB9F91D333AD8F13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customXmlInsRangeEnd w:id="3"/>
            <w:p w:rsidR="004A5342" w:rsidRDefault="004A5342">
              <w:pPr>
                <w:pStyle w:val="Bezmezer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ins w:id="4" w:author="m_chyla" w:date="2022-12-05T09:31:00Z"/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ins w:id="5" w:author="m_chyla" w:date="2022-12-05T09:31:00Z">
                <w:r>
                  <w:rPr>
                    <w:rFonts w:asciiTheme="majorHAnsi" w:eastAsiaTheme="majorEastAsia" w:hAnsiTheme="majorHAnsi" w:cstheme="majorBidi"/>
                    <w:caps/>
                    <w:color w:val="5B9BD5" w:themeColor="accent1"/>
                    <w:sz w:val="72"/>
                    <w:szCs w:val="72"/>
                  </w:rPr>
                  <w:t>počítačová Grafika</w:t>
                </w:r>
              </w:ins>
            </w:p>
            <w:customXmlInsRangeStart w:id="6" w:author="m_chyla" w:date="2022-12-05T09:31:00Z"/>
          </w:sdtContent>
        </w:sdt>
        <w:customXmlInsRangeEnd w:id="6"/>
        <w:p w:rsidR="004A5342" w:rsidRDefault="004A5342" w:rsidP="004A5342">
          <w:pPr>
            <w:pStyle w:val="Bezmezer"/>
            <w:rPr>
              <w:ins w:id="7" w:author="m_chyla" w:date="2022-12-05T09:31:00Z"/>
              <w:color w:val="5B9BD5" w:themeColor="accent1"/>
              <w:sz w:val="28"/>
              <w:szCs w:val="28"/>
            </w:rPr>
            <w:pPrChange w:id="8" w:author="m_chyla" w:date="2022-12-05T09:31:00Z">
              <w:pPr>
                <w:pStyle w:val="Bezmezer"/>
                <w:jc w:val="center"/>
              </w:pPr>
            </w:pPrChange>
          </w:pPr>
        </w:p>
        <w:p w:rsidR="004A5342" w:rsidRDefault="004A5342">
          <w:pPr>
            <w:pStyle w:val="Bezmezer"/>
            <w:spacing w:before="480"/>
            <w:jc w:val="center"/>
            <w:rPr>
              <w:ins w:id="9" w:author="m_chyla" w:date="2022-12-05T09:31:00Z"/>
              <w:color w:val="5B9BD5" w:themeColor="accent1"/>
            </w:rPr>
          </w:pPr>
          <w:ins w:id="10" w:author="m_chyla" w:date="2022-12-05T09:31:00Z">
            <w:r>
              <w:rPr>
                <w:noProof/>
                <w:color w:val="5B9BD5" w:themeColor="accent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mc:AlternateContent>
                        <mc:Choice Requires="wp14">
                          <wp:positionV relativeFrom="page">
                            <wp14:pctPosVOffset>85000</wp14:pctPosVOffset>
                          </wp:positionV>
                        </mc:Choice>
                        <mc:Fallback>
                          <wp:positionV relativeFrom="page">
                            <wp:posOffset>9088120</wp:posOffset>
                          </wp:positionV>
                        </mc:Fallback>
                      </mc:AlternateContent>
                      <wp:extent cx="6553200" cy="557784"/>
                      <wp:effectExtent l="0" t="0" r="0" b="12700"/>
                      <wp:wrapNone/>
                      <wp:docPr id="142" name="Textové po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557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customXmlDelRangeStart w:id="11" w:author="m_chyla" w:date="2022-12-05T09:31:00Z"/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 MMMM 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customXmlDelRangeEnd w:id="11"/>
                                    <w:p w:rsidR="004A5342" w:rsidRDefault="004A5342">
                                      <w:pPr>
                                        <w:pStyle w:val="Bezmezer"/>
                                        <w:spacing w:after="40"/>
                                        <w:jc w:val="center"/>
                                        <w:rPr>
                                          <w:caps/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customXmlDelRangeStart w:id="12" w:author="m_chyla" w:date="2022-12-05T09:31:00Z"/>
                                  </w:sdtContent>
                                </w:sdt>
                                <w:customXmlDelRangeEnd w:id="12"/>
                                <w:p w:rsidR="004A5342" w:rsidRDefault="004A5342">
                                  <w:pPr>
                                    <w:pStyle w:val="Bezmezer"/>
                                    <w:jc w:val="center"/>
                                    <w:rPr>
                                      <w:color w:val="5B9BD5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B9BD5" w:themeColor="accent1"/>
                                      </w:rPr>
                                      <w:alias w:val="Společnost"/>
                                      <w:tag w:val=""/>
                                      <w:id w:val="139014519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ins w:id="13" w:author="m_chyla" w:date="2022-12-05T09:31:00Z">
                                        <w:r>
                                          <w:rPr>
                                            <w:caps/>
                                            <w:color w:val="5B9BD5" w:themeColor="accent1"/>
                                          </w:rPr>
                                          <w:t>Autor: Martin C</w:t>
                                        </w:r>
                                        <w:r>
                                          <w:rPr>
                                            <w:caps/>
                                            <w:color w:val="5B9BD5" w:themeColor="accent1"/>
                                          </w:rPr>
                                          <w:t>hyla</w:t>
                                        </w:r>
                                      </w:ins>
                                    </w:sdtContent>
                                  </w:sdt>
                                </w:p>
                                <w:p w:rsidR="004A5342" w:rsidDel="004A5342" w:rsidRDefault="004A5342" w:rsidP="004A5342">
                                  <w:pPr>
                                    <w:pStyle w:val="Bezmezer"/>
                                    <w:jc w:val="center"/>
                                    <w:rPr>
                                      <w:del w:id="14" w:author="m_chyla" w:date="2022-12-05T09:31:00Z"/>
                                      <w:color w:val="5B9BD5" w:themeColor="accent1"/>
                                    </w:rPr>
                                    <w:pPrChange w:id="15" w:author="m_chyla" w:date="2022-12-05T09:31:00Z">
                                      <w:pPr>
                                        <w:pStyle w:val="Bezmezer"/>
                                        <w:jc w:val="center"/>
                                      </w:pPr>
                                    </w:pPrChange>
                                  </w:pPr>
                                  <w:customXmlDelRangeStart w:id="16" w:author="m_chyla" w:date="2022-12-05T09:31:00Z"/>
                                  <w:sdt>
                                    <w:sdtPr>
                                      <w:rPr>
                                        <w:color w:val="5B9BD5" w:themeColor="accent1"/>
                                      </w:rPr>
                                      <w:alias w:val="Adresa"/>
                                      <w:tag w:val=""/>
                                      <w:id w:val="-7263795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customXmlDelRangeEnd w:id="16"/>
                                      <w:customXmlDelRangeStart w:id="17" w:author="m_chyla" w:date="2022-12-05T09:31:00Z"/>
                                    </w:sdtContent>
                                  </w:sdt>
                                  <w:customXmlDelRangeEnd w:id="1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42" o:spid="_x0000_s1026" type="#_x0000_t202" style="position:absolute;left:0;text-align:left;margin-left:0;margin-top:0;width:516pt;height:43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" filled="f" stroked="f" strokeweight=".5pt">
                      <v:textbox style="mso-fit-shape-to-text:t" inset="0,0,0,0">
                        <w:txbxContent>
                          <w:customXmlDelRangeStart w:id="18" w:author="m_chyla" w:date="2022-12-05T09:31:00Z"/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customXmlDelRangeEnd w:id="18"/>
                              <w:p w:rsidR="004A5342" w:rsidRDefault="004A5342">
                                <w:pPr>
                                  <w:pStyle w:val="Bezmezer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customXmlDelRangeStart w:id="19" w:author="m_chyla" w:date="2022-12-05T09:31:00Z"/>
                            </w:sdtContent>
                          </w:sdt>
                          <w:customXmlDelRangeEnd w:id="19"/>
                          <w:p w:rsidR="004A5342" w:rsidRDefault="004A5342">
                            <w:pPr>
                              <w:pStyle w:val="Bezmezer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Společnost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ins w:id="20" w:author="m_chyla" w:date="2022-12-05T09:31:00Z">
                                  <w:r>
                                    <w:rPr>
                                      <w:caps/>
                                      <w:color w:val="5B9BD5" w:themeColor="accent1"/>
                                    </w:rPr>
                                    <w:t>Autor: Martin C</w:t>
                                  </w:r>
                                  <w:r>
                                    <w:rPr>
                                      <w:caps/>
                                      <w:color w:val="5B9BD5" w:themeColor="accent1"/>
                                    </w:rPr>
                                    <w:t>hyla</w:t>
                                  </w:r>
                                </w:ins>
                              </w:sdtContent>
                            </w:sdt>
                          </w:p>
                          <w:p w:rsidR="004A5342" w:rsidDel="004A5342" w:rsidRDefault="004A5342" w:rsidP="004A5342">
                            <w:pPr>
                              <w:pStyle w:val="Bezmezer"/>
                              <w:jc w:val="center"/>
                              <w:rPr>
                                <w:del w:id="21" w:author="m_chyla" w:date="2022-12-05T09:31:00Z"/>
                                <w:color w:val="5B9BD5" w:themeColor="accent1"/>
                              </w:rPr>
                              <w:pPrChange w:id="22" w:author="m_chyla" w:date="2022-12-05T09:31:00Z">
                                <w:pPr>
                                  <w:pStyle w:val="Bezmezer"/>
                                  <w:jc w:val="center"/>
                                </w:pPr>
                              </w:pPrChange>
                            </w:pPr>
                            <w:customXmlDelRangeStart w:id="23" w:author="m_chyla" w:date="2022-12-05T09:31:00Z"/>
                            <w:sdt>
                              <w:sdtPr>
                                <w:rPr>
                                  <w:color w:val="5B9BD5" w:themeColor="accent1"/>
                                </w:rPr>
                                <w:alias w:val="Adresa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customXmlDelRangeEnd w:id="23"/>
                                <w:customXmlDelRangeStart w:id="24" w:author="m_chyla" w:date="2022-12-05T09:31:00Z"/>
                              </w:sdtContent>
                            </w:sdt>
                            <w:customXmlDelRangeEnd w:id="24"/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noProof/>
                <w:color w:val="5B9BD5" w:themeColor="accent1"/>
              </w:rPr>
              <w:drawing>
                <wp:inline distT="0" distB="0" distL="0" distR="0">
                  <wp:extent cx="758952" cy="478932"/>
                  <wp:effectExtent l="0" t="0" r="3175" b="0"/>
                  <wp:docPr id="144" name="Obrázek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co bottom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7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  <w:p w:rsidR="004A5342" w:rsidRDefault="004A5342">
          <w:pPr>
            <w:spacing w:after="160" w:line="259" w:lineRule="auto"/>
            <w:rPr>
              <w:ins w:id="25" w:author="m_chyla" w:date="2022-12-05T09:31:00Z"/>
              <w:rFonts w:cs="Times New Roman"/>
              <w:sz w:val="28"/>
              <w:szCs w:val="24"/>
            </w:rPr>
          </w:pPr>
          <w:ins w:id="26" w:author="m_chyla" w:date="2022-12-05T09:31:00Z">
            <w:r>
              <w:rPr>
                <w:rFonts w:cs="Times New Roman"/>
                <w:szCs w:val="24"/>
              </w:rPr>
              <w:br w:type="page"/>
            </w:r>
          </w:ins>
        </w:p>
        <w:customXmlInsRangeStart w:id="27" w:author="m_chyla" w:date="2022-12-05T09:31:00Z"/>
      </w:sdtContent>
    </w:sdt>
    <w:customXmlInsRangeEnd w:id="27"/>
    <w:p w:rsidR="004A5342" w:rsidRDefault="004A5342">
      <w:pPr>
        <w:pStyle w:val="Obsah1"/>
        <w:tabs>
          <w:tab w:val="right" w:leader="dot" w:pos="9062"/>
        </w:tabs>
        <w:rPr>
          <w:ins w:id="28" w:author="m_chyla" w:date="2022-12-05T09:31:00Z"/>
          <w:rFonts w:cs="Times New Roman"/>
          <w:szCs w:val="24"/>
        </w:rPr>
      </w:pPr>
    </w:p>
    <w:p w:rsidR="007562E3" w:rsidRDefault="00AA4C02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r w:rsidR="004C3642">
        <w:fldChar w:fldCharType="begin"/>
      </w:r>
      <w:r w:rsidR="004C3642">
        <w:instrText xml:space="preserve"> HYPERLINK \l "_Toc121121132" </w:instrText>
      </w:r>
      <w:r w:rsidR="004C3642">
        <w:fldChar w:fldCharType="separate"/>
      </w:r>
      <w:r w:rsidR="007562E3" w:rsidRPr="005857BD">
        <w:rPr>
          <w:rStyle w:val="Hypertextovodkaz"/>
          <w:noProof/>
        </w:rPr>
        <w:t>Odkazy</w:t>
      </w:r>
      <w:r w:rsidR="007562E3">
        <w:rPr>
          <w:noProof/>
          <w:webHidden/>
        </w:rPr>
        <w:tab/>
      </w:r>
      <w:r w:rsidR="007562E3">
        <w:rPr>
          <w:noProof/>
          <w:webHidden/>
        </w:rPr>
        <w:fldChar w:fldCharType="begin"/>
      </w:r>
      <w:r w:rsidR="007562E3">
        <w:rPr>
          <w:noProof/>
          <w:webHidden/>
        </w:rPr>
        <w:instrText xml:space="preserve"> PAGEREF _Toc121121132 \h </w:instrText>
      </w:r>
      <w:r w:rsidR="007562E3">
        <w:rPr>
          <w:noProof/>
          <w:webHidden/>
        </w:rPr>
      </w:r>
      <w:r w:rsidR="007562E3">
        <w:rPr>
          <w:noProof/>
          <w:webHidden/>
        </w:rPr>
        <w:fldChar w:fldCharType="separate"/>
      </w:r>
      <w:r w:rsidR="007562E3">
        <w:rPr>
          <w:noProof/>
          <w:webHidden/>
        </w:rPr>
        <w:t>1</w:t>
      </w:r>
      <w:r w:rsidR="007562E3">
        <w:rPr>
          <w:noProof/>
          <w:webHidden/>
        </w:rPr>
        <w:fldChar w:fldCharType="end"/>
      </w:r>
      <w:r w:rsidR="004C3642">
        <w:rPr>
          <w:noProof/>
        </w:rPr>
        <w:fldChar w:fldCharType="end"/>
      </w:r>
    </w:p>
    <w:p w:rsidR="007562E3" w:rsidRDefault="004C3642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\l "_Toc121121133" </w:instrText>
      </w:r>
      <w:r>
        <w:fldChar w:fldCharType="separate"/>
      </w:r>
      <w:r w:rsidR="007562E3" w:rsidRPr="005857BD">
        <w:rPr>
          <w:rStyle w:val="Hypertextovodkaz"/>
          <w:noProof/>
        </w:rPr>
        <w:t>Rejstřík</w:t>
      </w:r>
      <w:r w:rsidR="007562E3">
        <w:rPr>
          <w:noProof/>
          <w:webHidden/>
        </w:rPr>
        <w:tab/>
      </w:r>
      <w:r w:rsidR="007562E3">
        <w:rPr>
          <w:noProof/>
          <w:webHidden/>
        </w:rPr>
        <w:fldChar w:fldCharType="begin"/>
      </w:r>
      <w:r w:rsidR="007562E3">
        <w:rPr>
          <w:noProof/>
          <w:webHidden/>
        </w:rPr>
        <w:instrText xml:space="preserve"> PAGEREF _Toc121121133 \h </w:instrText>
      </w:r>
      <w:r w:rsidR="007562E3">
        <w:rPr>
          <w:noProof/>
          <w:webHidden/>
        </w:rPr>
      </w:r>
      <w:r w:rsidR="007562E3">
        <w:rPr>
          <w:noProof/>
          <w:webHidden/>
        </w:rPr>
        <w:fldChar w:fldCharType="separate"/>
      </w:r>
      <w:r w:rsidR="007562E3">
        <w:rPr>
          <w:noProof/>
          <w:webHidden/>
        </w:rPr>
        <w:t>1</w:t>
      </w:r>
      <w:r w:rsidR="007562E3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562E3" w:rsidRDefault="004C3642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\l "_Toc121121134" </w:instrText>
      </w:r>
      <w:r>
        <w:fldChar w:fldCharType="separate"/>
      </w:r>
      <w:r w:rsidR="007562E3" w:rsidRPr="005857BD">
        <w:rPr>
          <w:rStyle w:val="Hypertextovodkaz"/>
          <w:noProof/>
          <w:spacing w:val="10"/>
        </w:rPr>
        <w:t>Počítačová grafika</w:t>
      </w:r>
      <w:r w:rsidR="007562E3" w:rsidRPr="005857BD">
        <w:rPr>
          <w:rStyle w:val="Hypertextovodkaz"/>
          <w:rFonts w:cs="Times New Roman"/>
          <w:noProof/>
          <w:spacing w:val="10"/>
        </w:rPr>
        <w:t xml:space="preserve"> (Nadpis1)</w:t>
      </w:r>
      <w:r w:rsidR="007562E3" w:rsidRPr="005857BD">
        <w:rPr>
          <w:rStyle w:val="Hypertextovodkaz"/>
          <w:noProof/>
        </w:rPr>
        <w:t xml:space="preserve"> </w:t>
      </w:r>
      <w:r w:rsidR="007562E3">
        <w:rPr>
          <w:noProof/>
          <w:webHidden/>
        </w:rPr>
        <w:tab/>
      </w:r>
      <w:r w:rsidR="007562E3">
        <w:rPr>
          <w:noProof/>
          <w:webHidden/>
        </w:rPr>
        <w:fldChar w:fldCharType="begin"/>
      </w:r>
      <w:r w:rsidR="007562E3">
        <w:rPr>
          <w:noProof/>
          <w:webHidden/>
        </w:rPr>
        <w:instrText xml:space="preserve"> PAGEREF _Toc121121134 \h </w:instrText>
      </w:r>
      <w:r w:rsidR="007562E3">
        <w:rPr>
          <w:noProof/>
          <w:webHidden/>
        </w:rPr>
      </w:r>
      <w:r w:rsidR="007562E3">
        <w:rPr>
          <w:noProof/>
          <w:webHidden/>
        </w:rPr>
        <w:fldChar w:fldCharType="separate"/>
      </w:r>
      <w:r w:rsidR="007562E3">
        <w:rPr>
          <w:noProof/>
          <w:webHidden/>
        </w:rPr>
        <w:t>2</w:t>
      </w:r>
      <w:r w:rsidR="007562E3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562E3" w:rsidRDefault="004C3642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\l "_Toc121121135" </w:instrText>
      </w:r>
      <w:r>
        <w:fldChar w:fldCharType="separate"/>
      </w:r>
      <w:r w:rsidR="007562E3" w:rsidRPr="005857BD">
        <w:rPr>
          <w:rStyle w:val="Hypertextovodkaz"/>
          <w:noProof/>
        </w:rPr>
        <w:t>Použití počítačové grafiky</w:t>
      </w:r>
      <w:r w:rsidR="007562E3" w:rsidRPr="005857BD">
        <w:rPr>
          <w:rStyle w:val="Hypertextovodkaz"/>
          <w:rFonts w:cs="Times New Roman"/>
          <w:noProof/>
        </w:rPr>
        <w:t xml:space="preserve"> (Nadpis2)</w:t>
      </w:r>
      <w:r w:rsidR="007562E3">
        <w:rPr>
          <w:noProof/>
          <w:webHidden/>
        </w:rPr>
        <w:tab/>
      </w:r>
      <w:r w:rsidR="007562E3">
        <w:rPr>
          <w:noProof/>
          <w:webHidden/>
        </w:rPr>
        <w:fldChar w:fldCharType="begin"/>
      </w:r>
      <w:r w:rsidR="007562E3">
        <w:rPr>
          <w:noProof/>
          <w:webHidden/>
        </w:rPr>
        <w:instrText xml:space="preserve"> PAGEREF _Toc121121135 \h </w:instrText>
      </w:r>
      <w:r w:rsidR="007562E3">
        <w:rPr>
          <w:noProof/>
          <w:webHidden/>
        </w:rPr>
      </w:r>
      <w:r w:rsidR="007562E3">
        <w:rPr>
          <w:noProof/>
          <w:webHidden/>
        </w:rPr>
        <w:fldChar w:fldCharType="separate"/>
      </w:r>
      <w:r w:rsidR="007562E3">
        <w:rPr>
          <w:noProof/>
          <w:webHidden/>
        </w:rPr>
        <w:t>2</w:t>
      </w:r>
      <w:r w:rsidR="007562E3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562E3" w:rsidRDefault="004C3642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\l "_Toc121121136" </w:instrText>
      </w:r>
      <w:r>
        <w:fldChar w:fldCharType="separate"/>
      </w:r>
      <w:r w:rsidR="007562E3" w:rsidRPr="005857BD">
        <w:rPr>
          <w:rStyle w:val="Hypertextovodkaz"/>
          <w:noProof/>
        </w:rPr>
        <w:t>Zpracování obrázků v počítači (Nadpis2, další stránka)</w:t>
      </w:r>
      <w:r w:rsidR="007562E3">
        <w:rPr>
          <w:noProof/>
          <w:webHidden/>
        </w:rPr>
        <w:tab/>
      </w:r>
      <w:r w:rsidR="007562E3">
        <w:rPr>
          <w:noProof/>
          <w:webHidden/>
        </w:rPr>
        <w:fldChar w:fldCharType="begin"/>
      </w:r>
      <w:r w:rsidR="007562E3">
        <w:rPr>
          <w:noProof/>
          <w:webHidden/>
        </w:rPr>
        <w:instrText xml:space="preserve"> PAGEREF _Toc121121136 \h </w:instrText>
      </w:r>
      <w:r w:rsidR="007562E3">
        <w:rPr>
          <w:noProof/>
          <w:webHidden/>
        </w:rPr>
      </w:r>
      <w:r w:rsidR="007562E3">
        <w:rPr>
          <w:noProof/>
          <w:webHidden/>
        </w:rPr>
        <w:fldChar w:fldCharType="separate"/>
      </w:r>
      <w:r w:rsidR="007562E3">
        <w:rPr>
          <w:noProof/>
          <w:webHidden/>
        </w:rPr>
        <w:t>3</w:t>
      </w:r>
      <w:r w:rsidR="007562E3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562E3" w:rsidRDefault="004C3642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\l "_Toc121121137" </w:instrText>
      </w:r>
      <w:r>
        <w:fldChar w:fldCharType="separate"/>
      </w:r>
      <w:r w:rsidR="007562E3" w:rsidRPr="005857BD">
        <w:rPr>
          <w:rStyle w:val="Hypertextovodkaz"/>
          <w:noProof/>
        </w:rPr>
        <w:t>Rastrová a vektorová grafika</w:t>
      </w:r>
      <w:r w:rsidR="007562E3" w:rsidRPr="005857BD">
        <w:rPr>
          <w:rStyle w:val="Hypertextovodkaz"/>
          <w:rFonts w:cs="Times New Roman"/>
          <w:noProof/>
        </w:rPr>
        <w:t xml:space="preserve"> (Nadpis2, další stránka)</w:t>
      </w:r>
      <w:r w:rsidR="007562E3">
        <w:rPr>
          <w:noProof/>
          <w:webHidden/>
        </w:rPr>
        <w:tab/>
      </w:r>
      <w:r w:rsidR="007562E3">
        <w:rPr>
          <w:noProof/>
          <w:webHidden/>
        </w:rPr>
        <w:fldChar w:fldCharType="begin"/>
      </w:r>
      <w:r w:rsidR="007562E3">
        <w:rPr>
          <w:noProof/>
          <w:webHidden/>
        </w:rPr>
        <w:instrText xml:space="preserve"> PAGEREF _Toc121121137 \h </w:instrText>
      </w:r>
      <w:r w:rsidR="007562E3">
        <w:rPr>
          <w:noProof/>
          <w:webHidden/>
        </w:rPr>
      </w:r>
      <w:r w:rsidR="007562E3">
        <w:rPr>
          <w:noProof/>
          <w:webHidden/>
        </w:rPr>
        <w:fldChar w:fldCharType="separate"/>
      </w:r>
      <w:r w:rsidR="007562E3">
        <w:rPr>
          <w:noProof/>
          <w:webHidden/>
        </w:rPr>
        <w:t>4</w:t>
      </w:r>
      <w:r w:rsidR="007562E3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562E3" w:rsidRDefault="004C3642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</w:instrText>
      </w:r>
      <w:r>
        <w:instrText xml:space="preserve">INK \l "_Toc121121138" </w:instrText>
      </w:r>
      <w:r>
        <w:fldChar w:fldCharType="separate"/>
      </w:r>
      <w:r w:rsidR="007562E3" w:rsidRPr="005857BD">
        <w:rPr>
          <w:rStyle w:val="Hypertextovodkaz"/>
          <w:b/>
          <w:noProof/>
          <w:spacing w:val="36"/>
          <w:w w:val="90"/>
          <w:kern w:val="16"/>
          <w:position w:val="2"/>
        </w:rPr>
        <w:t>Rastrová grafika</w:t>
      </w:r>
      <w:r w:rsidR="007562E3" w:rsidRPr="005857BD">
        <w:rPr>
          <w:rStyle w:val="Hypertextovodkaz"/>
          <w:rFonts w:cs="Times New Roman"/>
          <w:b/>
          <w:noProof/>
          <w:spacing w:val="36"/>
          <w:w w:val="90"/>
          <w:kern w:val="16"/>
          <w:position w:val="2"/>
        </w:rPr>
        <w:t xml:space="preserve"> (Nadpis3)</w:t>
      </w:r>
      <w:r w:rsidR="007562E3" w:rsidRPr="005857BD">
        <w:rPr>
          <w:rStyle w:val="Hypertextovodkaz"/>
          <w:noProof/>
        </w:rPr>
        <w:t xml:space="preserve"> </w:t>
      </w:r>
      <w:r w:rsidR="007562E3">
        <w:rPr>
          <w:noProof/>
          <w:webHidden/>
        </w:rPr>
        <w:tab/>
      </w:r>
      <w:r w:rsidR="007562E3">
        <w:rPr>
          <w:noProof/>
          <w:webHidden/>
        </w:rPr>
        <w:fldChar w:fldCharType="begin"/>
      </w:r>
      <w:r w:rsidR="007562E3">
        <w:rPr>
          <w:noProof/>
          <w:webHidden/>
        </w:rPr>
        <w:instrText xml:space="preserve"> PAGEREF _Toc121121138 \h </w:instrText>
      </w:r>
      <w:r w:rsidR="007562E3">
        <w:rPr>
          <w:noProof/>
          <w:webHidden/>
        </w:rPr>
      </w:r>
      <w:r w:rsidR="007562E3">
        <w:rPr>
          <w:noProof/>
          <w:webHidden/>
        </w:rPr>
        <w:fldChar w:fldCharType="separate"/>
      </w:r>
      <w:r w:rsidR="007562E3">
        <w:rPr>
          <w:noProof/>
          <w:webHidden/>
        </w:rPr>
        <w:t>4</w:t>
      </w:r>
      <w:r w:rsidR="007562E3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7562E3" w:rsidRDefault="004C3642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\l "_Toc121121139" </w:instrText>
      </w:r>
      <w:r>
        <w:fldChar w:fldCharType="separate"/>
      </w:r>
      <w:r w:rsidR="007562E3" w:rsidRPr="005857BD">
        <w:rPr>
          <w:rStyle w:val="Hypertextovodkaz"/>
          <w:noProof/>
        </w:rPr>
        <w:t>Vektorová grafika (Nadpis3)</w:t>
      </w:r>
      <w:r w:rsidR="007562E3">
        <w:rPr>
          <w:noProof/>
          <w:webHidden/>
        </w:rPr>
        <w:tab/>
      </w:r>
      <w:r w:rsidR="007562E3">
        <w:rPr>
          <w:noProof/>
          <w:webHidden/>
        </w:rPr>
        <w:fldChar w:fldCharType="begin"/>
      </w:r>
      <w:r w:rsidR="007562E3">
        <w:rPr>
          <w:noProof/>
          <w:webHidden/>
        </w:rPr>
        <w:instrText xml:space="preserve"> PAGEREF _Toc121121139 \h </w:instrText>
      </w:r>
      <w:r w:rsidR="007562E3">
        <w:rPr>
          <w:noProof/>
          <w:webHidden/>
        </w:rPr>
      </w:r>
      <w:r w:rsidR="007562E3">
        <w:rPr>
          <w:noProof/>
          <w:webHidden/>
        </w:rPr>
        <w:fldChar w:fldCharType="separate"/>
      </w:r>
      <w:r w:rsidR="007562E3">
        <w:rPr>
          <w:noProof/>
          <w:webHidden/>
        </w:rPr>
        <w:t>4</w:t>
      </w:r>
      <w:r w:rsidR="007562E3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9676CF" w:rsidRDefault="00AA4C02" w:rsidP="00A618F2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fldChar w:fldCharType="end"/>
      </w:r>
    </w:p>
    <w:p w:rsidR="008C70B3" w:rsidRDefault="008C70B3" w:rsidP="008C70B3">
      <w:pPr>
        <w:pStyle w:val="Nadpis1"/>
      </w:pPr>
      <w:bookmarkStart w:id="29" w:name="_Odkazy"/>
      <w:bookmarkStart w:id="30" w:name="_Toc121121132"/>
      <w:bookmarkEnd w:id="29"/>
      <w:r>
        <w:t>Odkazy</w:t>
      </w:r>
      <w:bookmarkEnd w:id="30"/>
    </w:p>
    <w:p w:rsidR="008C70B3" w:rsidRDefault="008C70B3" w:rsidP="00A618F2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viz. </w:t>
      </w:r>
      <w:r>
        <w:rPr>
          <w:rFonts w:cs="Times New Roman"/>
          <w:sz w:val="28"/>
          <w:szCs w:val="24"/>
        </w:rPr>
        <w:fldChar w:fldCharType="begin"/>
      </w:r>
      <w:r>
        <w:rPr>
          <w:rFonts w:cs="Times New Roman"/>
          <w:sz w:val="28"/>
          <w:szCs w:val="24"/>
        </w:rPr>
        <w:instrText xml:space="preserve"> REF _Ref121120343 \h </w:instrText>
      </w:r>
      <w:r>
        <w:rPr>
          <w:rFonts w:cs="Times New Roman"/>
          <w:sz w:val="28"/>
          <w:szCs w:val="24"/>
        </w:rPr>
      </w:r>
      <w:r>
        <w:rPr>
          <w:rFonts w:cs="Times New Roman"/>
          <w:sz w:val="28"/>
          <w:szCs w:val="24"/>
        </w:rPr>
        <w:fldChar w:fldCharType="separate"/>
      </w:r>
      <w:r>
        <w:t xml:space="preserve">Obrázek </w:t>
      </w:r>
      <w:r>
        <w:rPr>
          <w:noProof/>
        </w:rPr>
        <w:t>1</w:t>
      </w:r>
      <w:r>
        <w:rPr>
          <w:rFonts w:cs="Times New Roman"/>
          <w:sz w:val="28"/>
          <w:szCs w:val="24"/>
        </w:rPr>
        <w:fldChar w:fldCharType="end"/>
      </w:r>
    </w:p>
    <w:p w:rsidR="00C93C4F" w:rsidRDefault="00C93C4F" w:rsidP="00A618F2">
      <w:pPr>
        <w:rPr>
          <w:rFonts w:cs="Times New Roman"/>
          <w:sz w:val="28"/>
          <w:szCs w:val="24"/>
        </w:rPr>
      </w:pPr>
      <w:bookmarkStart w:id="31" w:name="viz"/>
      <w:proofErr w:type="spellStart"/>
      <w:proofErr w:type="gramStart"/>
      <w:r>
        <w:rPr>
          <w:rFonts w:cs="Times New Roman"/>
          <w:sz w:val="28"/>
          <w:szCs w:val="24"/>
        </w:rPr>
        <w:t>viz</w:t>
      </w:r>
      <w:bookmarkEnd w:id="31"/>
      <w:r>
        <w:rPr>
          <w:rFonts w:cs="Times New Roman"/>
          <w:sz w:val="28"/>
          <w:szCs w:val="24"/>
        </w:rPr>
        <w:t>.</w:t>
      </w:r>
      <w:r>
        <w:rPr>
          <w:rFonts w:cs="Times New Roman"/>
          <w:sz w:val="28"/>
          <w:szCs w:val="24"/>
        </w:rPr>
        <w:fldChar w:fldCharType="begin"/>
      </w:r>
      <w:r>
        <w:rPr>
          <w:rFonts w:cs="Times New Roman"/>
          <w:sz w:val="28"/>
          <w:szCs w:val="24"/>
        </w:rPr>
        <w:instrText xml:space="preserve"> REF Kamera \h </w:instrText>
      </w:r>
      <w:r>
        <w:rPr>
          <w:rFonts w:cs="Times New Roman"/>
          <w:sz w:val="28"/>
          <w:szCs w:val="24"/>
        </w:rPr>
      </w:r>
      <w:r>
        <w:rPr>
          <w:rFonts w:cs="Times New Roman"/>
          <w:sz w:val="28"/>
          <w:szCs w:val="24"/>
        </w:rPr>
        <w:fldChar w:fldCharType="separate"/>
      </w:r>
      <w:r w:rsidRPr="007819DA">
        <w:rPr>
          <w:rFonts w:cs="Times New Roman"/>
          <w:szCs w:val="24"/>
        </w:rPr>
        <w:t>kamera</w:t>
      </w:r>
      <w:proofErr w:type="spellEnd"/>
      <w:proofErr w:type="gramEnd"/>
      <w:r>
        <w:rPr>
          <w:rFonts w:cs="Times New Roman"/>
          <w:sz w:val="28"/>
          <w:szCs w:val="24"/>
        </w:rPr>
        <w:fldChar w:fldCharType="end"/>
      </w:r>
    </w:p>
    <w:p w:rsidR="008C70B3" w:rsidRDefault="008C70B3" w:rsidP="00A618F2">
      <w:pPr>
        <w:rPr>
          <w:rFonts w:cs="Times New Roman"/>
          <w:szCs w:val="24"/>
        </w:rPr>
      </w:pPr>
    </w:p>
    <w:p w:rsidR="00776CF8" w:rsidRDefault="00776CF8" w:rsidP="00A618F2">
      <w:pPr>
        <w:rPr>
          <w:rFonts w:cs="Times New Roman"/>
          <w:szCs w:val="24"/>
        </w:rPr>
      </w:pPr>
    </w:p>
    <w:p w:rsidR="00776CF8" w:rsidRDefault="00776CF8" w:rsidP="00776CF8">
      <w:pPr>
        <w:pStyle w:val="Nadpis1"/>
      </w:pPr>
      <w:bookmarkStart w:id="32" w:name="_Toc121121133"/>
      <w:r>
        <w:t>Rejstřík</w:t>
      </w:r>
      <w:bookmarkEnd w:id="32"/>
    </w:p>
    <w:p w:rsidR="007562E3" w:rsidRDefault="006A29C7" w:rsidP="00776CF8">
      <w:pPr>
        <w:rPr>
          <w:noProof/>
        </w:rPr>
        <w:sectPr w:rsidR="007562E3" w:rsidSect="004A5342"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  <w:sectPrChange w:id="38" w:author="m_chyla" w:date="2022-12-05T09:31:00Z">
            <w:sectPr w:rsidR="007562E3" w:rsidSect="004A5342">
              <w:pgMar w:top="1417" w:right="1417" w:bottom="1417" w:left="1417" w:header="708" w:footer="708" w:gutter="0"/>
              <w:pgNumType w:start="0"/>
              <w:titlePg w:val="0"/>
            </w:sectPr>
          </w:sectPrChange>
        </w:sectPr>
      </w:pPr>
      <w:r>
        <w:fldChar w:fldCharType="begin"/>
      </w:r>
      <w:r>
        <w:instrText xml:space="preserve"> INDEX \h "A" \c "2" \z "1029" </w:instrText>
      </w:r>
      <w:r>
        <w:fldChar w:fldCharType="separate"/>
      </w:r>
    </w:p>
    <w:p w:rsidR="007562E3" w:rsidRDefault="007562E3">
      <w:pPr>
        <w:pStyle w:val="Hlavikarejstku"/>
        <w:keepNext/>
        <w:tabs>
          <w:tab w:val="right" w:pos="417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3</w:t>
      </w:r>
    </w:p>
    <w:p w:rsidR="007562E3" w:rsidRDefault="007562E3">
      <w:pPr>
        <w:pStyle w:val="Rejstk1"/>
      </w:pPr>
      <w:r w:rsidRPr="00D65E01">
        <w:rPr>
          <w:b/>
        </w:rPr>
        <w:t>3D Modeling</w:t>
      </w:r>
      <w:r>
        <w:t>, 2</w:t>
      </w:r>
    </w:p>
    <w:p w:rsidR="007562E3" w:rsidRDefault="007562E3">
      <w:pPr>
        <w:pStyle w:val="Hlavikarejstku"/>
        <w:keepNext/>
        <w:tabs>
          <w:tab w:val="right" w:pos="417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:rsidR="007562E3" w:rsidRDefault="007562E3">
      <w:pPr>
        <w:pStyle w:val="Rejstk1"/>
      </w:pPr>
      <w:r w:rsidRPr="00D65E01">
        <w:rPr>
          <w:b/>
        </w:rPr>
        <w:t>Pixely</w:t>
      </w:r>
      <w:r>
        <w:t>, 4</w:t>
      </w:r>
    </w:p>
    <w:p w:rsidR="007562E3" w:rsidRDefault="007562E3" w:rsidP="00776CF8">
      <w:pPr>
        <w:rPr>
          <w:noProof/>
        </w:rPr>
        <w:sectPr w:rsidR="007562E3" w:rsidSect="007562E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76CF8" w:rsidRDefault="006A29C7" w:rsidP="00776CF8">
      <w:r>
        <w:fldChar w:fldCharType="end"/>
      </w:r>
    </w:p>
    <w:p w:rsidR="00776CF8" w:rsidRPr="00776CF8" w:rsidRDefault="00776CF8" w:rsidP="00776CF8"/>
    <w:p w:rsidR="007819DA" w:rsidRDefault="007819DA" w:rsidP="00A618F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bookmarkStart w:id="39" w:name="_GoBack"/>
      <w:bookmarkEnd w:id="39"/>
    </w:p>
    <w:p w:rsidR="00A618F2" w:rsidRPr="007819DA" w:rsidRDefault="00A618F2" w:rsidP="007819DA">
      <w:pPr>
        <w:pStyle w:val="Nadpis1"/>
        <w:rPr>
          <w:rFonts w:cs="Times New Roman"/>
          <w:spacing w:val="10"/>
          <w:sz w:val="44"/>
          <w:szCs w:val="24"/>
        </w:rPr>
      </w:pPr>
      <w:bookmarkStart w:id="40" w:name="_Toc121121134"/>
      <w:r w:rsidRPr="007819DA">
        <w:rPr>
          <w:rStyle w:val="Nadpis1Char"/>
          <w:spacing w:val="10"/>
          <w:sz w:val="44"/>
        </w:rPr>
        <w:lastRenderedPageBreak/>
        <w:t>Počítačová grafika</w:t>
      </w:r>
      <w:r w:rsidRPr="007819DA">
        <w:rPr>
          <w:rFonts w:cs="Times New Roman"/>
          <w:spacing w:val="10"/>
          <w:sz w:val="44"/>
          <w:szCs w:val="24"/>
        </w:rPr>
        <w:t xml:space="preserve"> (Nadpis1)</w:t>
      </w:r>
      <w:r w:rsidR="00AA4C02" w:rsidRPr="00AA4C02">
        <w:t xml:space="preserve"> </w:t>
      </w:r>
      <w:r w:rsidR="0044701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373EA" wp14:editId="57E2B6DE">
                <wp:simplePos x="0" y="0"/>
                <wp:positionH relativeFrom="column">
                  <wp:posOffset>1379220</wp:posOffset>
                </wp:positionH>
                <wp:positionV relativeFrom="paragraph">
                  <wp:posOffset>3596005</wp:posOffset>
                </wp:positionV>
                <wp:extent cx="4380865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41" w:name="_Toc119912858"/>
                          <w:bookmarkStart w:id="42" w:name="_Ref121120343"/>
                          <w:p w:rsidR="0044701A" w:rsidRPr="008A3560" w:rsidRDefault="008C70B3" w:rsidP="0044701A">
                            <w:pPr>
                              <w:pStyle w:val="Titulek"/>
                              <w:rPr>
                                <w:spacing w:val="10"/>
                                <w:sz w:val="4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"_Odkazy" </w:instrText>
                            </w:r>
                            <w:r>
                              <w:fldChar w:fldCharType="separate"/>
                            </w:r>
                            <w:r w:rsidR="0044701A" w:rsidRPr="008C70B3">
                              <w:rPr>
                                <w:rStyle w:val="Hypertextovodkaz"/>
                              </w:rPr>
                              <w:t xml:space="preserve">Obrázek </w:t>
                            </w:r>
                            <w:r w:rsidR="0044701A" w:rsidRPr="008C70B3">
                              <w:rPr>
                                <w:rStyle w:val="Hypertextovodkaz"/>
                              </w:rPr>
                              <w:fldChar w:fldCharType="begin"/>
                            </w:r>
                            <w:r w:rsidR="0044701A" w:rsidRPr="008C70B3">
                              <w:rPr>
                                <w:rStyle w:val="Hypertextovodkaz"/>
                              </w:rPr>
                              <w:instrText xml:space="preserve"> SEQ Obrázek \* ARABIC </w:instrText>
                            </w:r>
                            <w:r w:rsidR="0044701A" w:rsidRPr="008C70B3">
                              <w:rPr>
                                <w:rStyle w:val="Hypertextovodkaz"/>
                              </w:rPr>
                              <w:fldChar w:fldCharType="separate"/>
                            </w:r>
                            <w:r>
                              <w:rPr>
                                <w:rStyle w:val="Hypertextovodkaz"/>
                                <w:noProof/>
                              </w:rPr>
                              <w:t>1</w:t>
                            </w:r>
                            <w:bookmarkEnd w:id="41"/>
                            <w:r w:rsidR="0044701A" w:rsidRPr="008C70B3">
                              <w:rPr>
                                <w:rStyle w:val="Hypertextovodkaz"/>
                              </w:rPr>
                              <w:fldChar w:fldCharType="end"/>
                            </w:r>
                            <w:bookmarkEnd w:id="4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73EA" id="Textové pole 7" o:spid="_x0000_s1027" type="#_x0000_t202" style="position:absolute;margin-left:108.6pt;margin-top:283.15pt;width:344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" stroked="f">
                <v:textbox style="mso-fit-shape-to-text:t" inset="0,0,0,0">
                  <w:txbxContent>
                    <w:bookmarkStart w:id="43" w:name="_Toc119912858"/>
                    <w:bookmarkStart w:id="44" w:name="_Ref121120343"/>
                    <w:p w:rsidR="0044701A" w:rsidRPr="008A3560" w:rsidRDefault="008C70B3" w:rsidP="0044701A">
                      <w:pPr>
                        <w:pStyle w:val="Titulek"/>
                        <w:rPr>
                          <w:spacing w:val="10"/>
                          <w:sz w:val="4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 \l "_Odkazy" </w:instrText>
                      </w:r>
                      <w:r>
                        <w:fldChar w:fldCharType="separate"/>
                      </w:r>
                      <w:r w:rsidR="0044701A" w:rsidRPr="008C70B3">
                        <w:rPr>
                          <w:rStyle w:val="Hypertextovodkaz"/>
                        </w:rPr>
                        <w:t xml:space="preserve">Obrázek </w:t>
                      </w:r>
                      <w:r w:rsidR="0044701A" w:rsidRPr="008C70B3">
                        <w:rPr>
                          <w:rStyle w:val="Hypertextovodkaz"/>
                        </w:rPr>
                        <w:fldChar w:fldCharType="begin"/>
                      </w:r>
                      <w:r w:rsidR="0044701A" w:rsidRPr="008C70B3">
                        <w:rPr>
                          <w:rStyle w:val="Hypertextovodkaz"/>
                        </w:rPr>
                        <w:instrText xml:space="preserve"> SEQ Obrázek \* ARABIC </w:instrText>
                      </w:r>
                      <w:r w:rsidR="0044701A" w:rsidRPr="008C70B3">
                        <w:rPr>
                          <w:rStyle w:val="Hypertextovodkaz"/>
                        </w:rPr>
                        <w:fldChar w:fldCharType="separate"/>
                      </w:r>
                      <w:r>
                        <w:rPr>
                          <w:rStyle w:val="Hypertextovodkaz"/>
                          <w:noProof/>
                        </w:rPr>
                        <w:t>1</w:t>
                      </w:r>
                      <w:bookmarkEnd w:id="43"/>
                      <w:r w:rsidR="0044701A" w:rsidRPr="008C70B3">
                        <w:rPr>
                          <w:rStyle w:val="Hypertextovodkaz"/>
                        </w:rPr>
                        <w:fldChar w:fldCharType="end"/>
                      </w:r>
                      <w:bookmarkEnd w:id="44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C02"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191135</wp:posOffset>
            </wp:positionV>
            <wp:extent cx="4381200" cy="3348000"/>
            <wp:effectExtent l="0" t="0" r="635" b="5080"/>
            <wp:wrapSquare wrapText="right"/>
            <wp:docPr id="4" name="Obrázek 4" descr="POČÍTAČOVÁ GRAFIKA - Fotoalbum - Náhledy do prostředí programů - Tvorba 3D  grafiky - Bl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ČÍTAČOVÁ GRAFIKA - Fotoalbum - Náhledy do prostředí programů - Tvorba 3D  grafiky - Blen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0"/>
    </w:p>
    <w:p w:rsidR="00A618F2" w:rsidRPr="00A618F2" w:rsidRDefault="00A618F2" w:rsidP="007819DA">
      <w:pPr>
        <w:pStyle w:val="Nadpis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="Times New Roman"/>
          <w:szCs w:val="24"/>
        </w:rPr>
      </w:pPr>
      <w:bookmarkStart w:id="45" w:name="_Toc121121135"/>
      <w:r w:rsidRPr="007819DA">
        <w:rPr>
          <w:rStyle w:val="Nadpis2Char"/>
        </w:rPr>
        <w:t>Použití počítačové grafiky</w:t>
      </w:r>
      <w:r w:rsidR="002D0613">
        <w:rPr>
          <w:rFonts w:cs="Times New Roman"/>
          <w:szCs w:val="24"/>
        </w:rPr>
        <w:t xml:space="preserve"> (Nadpis2)</w:t>
      </w:r>
      <w:bookmarkEnd w:id="45"/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tiskoviny – časopisy, noviny, knihy, letáky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reklama – billboardy, propagační materiály, reklamní televizní spot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média, televize, film – televizní a filmové efekty, titulky, schémata ve zprávách,…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multimédia – multimediální programy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internetové stránky – skládá se z mnoha menších obrázků, u kterých je optimalizována velikost tak, aby jejich načítání z internetu trvalo uživateli co nejkratší dobu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3D Modeling (3D grafika</w:t>
      </w:r>
      <w:r w:rsidR="00776CF8" w:rsidRPr="007562E3">
        <w:rPr>
          <w:rFonts w:cs="Times New Roman"/>
          <w:b/>
          <w:szCs w:val="24"/>
        </w:rPr>
        <w:fldChar w:fldCharType="begin"/>
      </w:r>
      <w:r w:rsidR="00776CF8" w:rsidRPr="007562E3">
        <w:rPr>
          <w:rFonts w:cs="Times New Roman"/>
          <w:b/>
          <w:szCs w:val="24"/>
        </w:rPr>
        <w:instrText xml:space="preserve"> XE "</w:instrText>
      </w:r>
      <w:r w:rsidR="00776CF8" w:rsidRPr="007562E3">
        <w:rPr>
          <w:b/>
        </w:rPr>
        <w:instrText>3D Modeling"</w:instrText>
      </w:r>
      <w:r w:rsidR="00776CF8" w:rsidRPr="007562E3">
        <w:rPr>
          <w:rFonts w:cs="Times New Roman"/>
          <w:b/>
          <w:szCs w:val="24"/>
        </w:rPr>
        <w:instrText xml:space="preserve"> </w:instrText>
      </w:r>
      <w:r w:rsidR="00776CF8" w:rsidRPr="007562E3">
        <w:rPr>
          <w:rFonts w:cs="Times New Roman"/>
          <w:b/>
          <w:szCs w:val="24"/>
        </w:rPr>
        <w:fldChar w:fldCharType="end"/>
      </w:r>
      <w:r w:rsidRPr="00A618F2">
        <w:rPr>
          <w:rFonts w:cs="Times New Roman"/>
          <w:szCs w:val="24"/>
        </w:rPr>
        <w:t>)  - pomáhá vytvářet nové výrobky, které lze vidět dříve, než jsou vyrobeny, nové modely automobilů,….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virtuální realita – umožňuje ve spolupráci se speciálním vybavením (virtuální helma) simulovat pohyb v prostoru, procházet vymodelovanými budovami, učit se na virtuálních zařízeních,</w:t>
      </w:r>
      <w:proofErr w:type="gramStart"/>
      <w:r w:rsidRPr="00A618F2">
        <w:rPr>
          <w:rFonts w:cs="Times New Roman"/>
          <w:szCs w:val="24"/>
        </w:rPr>
        <w:t>… .</w:t>
      </w:r>
      <w:proofErr w:type="gramEnd"/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CAD/CAM projektování – lze konstruovat budovy a následně vytvořit jejich prostorovou scénu tak, aby zadavatel vše přímo viděl a mohl do projektu zasahovat. Lze vytvářet nové návrhy a konstrukce,</w:t>
      </w:r>
      <w:proofErr w:type="gramStart"/>
      <w:r w:rsidRPr="00A618F2">
        <w:rPr>
          <w:rFonts w:cs="Times New Roman"/>
          <w:szCs w:val="24"/>
        </w:rPr>
        <w:t>…..</w:t>
      </w:r>
      <w:proofErr w:type="gramEnd"/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 xml:space="preserve">hry </w:t>
      </w:r>
      <w:r w:rsidR="008C70B3">
        <w:rPr>
          <w:rStyle w:val="Znakapoznpodarou"/>
          <w:rFonts w:cs="Times New Roman"/>
          <w:szCs w:val="24"/>
        </w:rPr>
        <w:footnoteReference w:id="1"/>
      </w:r>
      <w:r w:rsidRPr="00A618F2">
        <w:rPr>
          <w:rFonts w:cs="Times New Roman"/>
          <w:szCs w:val="24"/>
        </w:rPr>
        <w:t>– v dnešní době hraničí s možností zobrazení reálného světa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Počítačová grafika v domácím použití</w:t>
      </w:r>
      <w:r w:rsidR="002D0613">
        <w:rPr>
          <w:rFonts w:cs="Times New Roman"/>
          <w:szCs w:val="24"/>
        </w:rPr>
        <w:t xml:space="preserve"> (Nadpis3)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fotografování digitálním fotoaparátem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upravujeme a malujeme obrázky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tvoříme dokumenty a tabulky</w:t>
      </w:r>
      <w:r w:rsidR="007819DA">
        <w:rPr>
          <w:rFonts w:cs="Times New Roman"/>
          <w:szCs w:val="24"/>
        </w:rPr>
        <w:br w:type="page"/>
      </w:r>
    </w:p>
    <w:p w:rsidR="00A618F2" w:rsidRPr="00A618F2" w:rsidRDefault="0044701A" w:rsidP="007819DA">
      <w:pPr>
        <w:pStyle w:val="Nadpis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bookmarkStart w:id="46" w:name="_Toc121121136"/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98007" wp14:editId="44D15A8B">
                <wp:simplePos x="0" y="0"/>
                <wp:positionH relativeFrom="column">
                  <wp:posOffset>0</wp:posOffset>
                </wp:positionH>
                <wp:positionV relativeFrom="paragraph">
                  <wp:posOffset>2371725</wp:posOffset>
                </wp:positionV>
                <wp:extent cx="3192780" cy="635"/>
                <wp:effectExtent l="0" t="0" r="0" b="0"/>
                <wp:wrapSquare wrapText="bothSides"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701A" w:rsidRDefault="0044701A" w:rsidP="0044701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47" w:name="_Toc119912859"/>
                            <w:r>
                              <w:t xml:space="preserve">Obrázek </w:t>
                            </w:r>
                            <w:r w:rsidR="004C3642">
                              <w:fldChar w:fldCharType="begin"/>
                            </w:r>
                            <w:r w:rsidR="004C3642">
                              <w:instrText xml:space="preserve"> SEQ Obrázek \* ARABIC </w:instrText>
                            </w:r>
                            <w:r w:rsidR="004C364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47"/>
                            <w:r w:rsidR="004C364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98007" id="Textové pole 6" o:spid="_x0000_s1028" type="#_x0000_t202" style="position:absolute;margin-left:0;margin-top:186.75pt;width:251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" stroked="f">
                <v:textbox style="mso-fit-shape-to-text:t" inset="0,0,0,0">
                  <w:txbxContent>
                    <w:p w:rsidR="0044701A" w:rsidRDefault="0044701A" w:rsidP="0044701A">
                      <w:pPr>
                        <w:pStyle w:val="Titulek"/>
                        <w:rPr>
                          <w:noProof/>
                        </w:rPr>
                      </w:pPr>
                      <w:bookmarkStart w:id="48" w:name="_Toc119912859"/>
                      <w:r>
                        <w:t xml:space="preserve">Obrázek </w:t>
                      </w:r>
                      <w:r w:rsidR="004C3642">
                        <w:fldChar w:fldCharType="begin"/>
                      </w:r>
                      <w:r w:rsidR="004C3642">
                        <w:instrText xml:space="preserve"> SEQ Obrázek \* ARABIC </w:instrText>
                      </w:r>
                      <w:r w:rsidR="004C364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48"/>
                      <w:r w:rsidR="004C364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C02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</wp:posOffset>
            </wp:positionV>
            <wp:extent cx="3193200" cy="2314800"/>
            <wp:effectExtent l="0" t="0" r="7620" b="0"/>
            <wp:wrapSquare wrapText="right"/>
            <wp:docPr id="2" name="Obrázek 2" descr="Zobrazit zdrojový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obrazit zdrojový obráze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8F2" w:rsidRPr="00A618F2">
        <w:t>Zpracování obrázků v</w:t>
      </w:r>
      <w:r w:rsidR="002D0613">
        <w:t> </w:t>
      </w:r>
      <w:r w:rsidR="00A618F2" w:rsidRPr="00A618F2">
        <w:t>počítači</w:t>
      </w:r>
      <w:r w:rsidR="002D0613">
        <w:t xml:space="preserve"> (Nadpis2, další stránka)</w:t>
      </w:r>
      <w:bookmarkEnd w:id="46"/>
      <w:r w:rsidR="00AA4C02" w:rsidRPr="00AA4C02">
        <w:rPr>
          <w:noProof/>
          <w:lang w:eastAsia="cs-CZ"/>
        </w:rPr>
        <w:t xml:space="preserve"> </w:t>
      </w:r>
    </w:p>
    <w:p w:rsidR="00A618F2" w:rsidRPr="007819DA" w:rsidRDefault="002D0613" w:rsidP="007819DA">
      <w:pPr>
        <w:pStyle w:val="Odstavecseseznamem"/>
        <w:numPr>
          <w:ilvl w:val="0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Vstup:</w:t>
      </w:r>
      <w:r w:rsidRPr="007819DA">
        <w:rPr>
          <w:rFonts w:cs="Times New Roman"/>
          <w:szCs w:val="24"/>
        </w:rPr>
        <w:tab/>
        <w:t>(zvolte víceúrovňový seznam)</w:t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digitální fotoaparát</w:t>
      </w:r>
    </w:p>
    <w:p w:rsidR="002D0613" w:rsidRPr="007819DA" w:rsidRDefault="002D0613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 xml:space="preserve">digitální </w:t>
      </w:r>
      <w:bookmarkStart w:id="49" w:name="Kamera"/>
      <w:r w:rsidR="00C93C4F">
        <w:rPr>
          <w:rFonts w:cs="Times New Roman"/>
          <w:szCs w:val="24"/>
        </w:rPr>
        <w:fldChar w:fldCharType="begin"/>
      </w:r>
      <w:r w:rsidR="00C93C4F">
        <w:rPr>
          <w:rFonts w:cs="Times New Roman"/>
          <w:szCs w:val="24"/>
        </w:rPr>
        <w:instrText xml:space="preserve"> HYPERLINK  \l "viz" </w:instrText>
      </w:r>
      <w:r w:rsidR="00C93C4F">
        <w:rPr>
          <w:rFonts w:cs="Times New Roman"/>
          <w:szCs w:val="24"/>
        </w:rPr>
        <w:fldChar w:fldCharType="separate"/>
      </w:r>
      <w:r w:rsidRPr="00C93C4F">
        <w:rPr>
          <w:rStyle w:val="Hypertextovodkaz"/>
          <w:rFonts w:cs="Times New Roman"/>
          <w:szCs w:val="24"/>
        </w:rPr>
        <w:t>kamera</w:t>
      </w:r>
      <w:bookmarkEnd w:id="49"/>
      <w:r w:rsidR="00C93C4F">
        <w:rPr>
          <w:rFonts w:cs="Times New Roman"/>
          <w:szCs w:val="24"/>
        </w:rPr>
        <w:fldChar w:fldCharType="end"/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skener se snímaným obrázkem</w:t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internet</w:t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paměťová karta</w:t>
      </w:r>
    </w:p>
    <w:p w:rsidR="00A618F2" w:rsidRPr="007819DA" w:rsidRDefault="00A618F2" w:rsidP="007819DA">
      <w:pPr>
        <w:pStyle w:val="Odstavecseseznamem"/>
        <w:numPr>
          <w:ilvl w:val="0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Zpracování:</w:t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počítač s vhodným grafickým editorem pro zpracování obrázků</w:t>
      </w:r>
    </w:p>
    <w:p w:rsidR="00A618F2" w:rsidRPr="007819DA" w:rsidRDefault="00A618F2" w:rsidP="007819DA">
      <w:pPr>
        <w:pStyle w:val="Odstavecseseznamem"/>
        <w:numPr>
          <w:ilvl w:val="0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Výstup:</w:t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tiskárna,</w:t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Foto sběrna</w:t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 xml:space="preserve">internetová </w:t>
      </w:r>
      <w:proofErr w:type="spellStart"/>
      <w:r w:rsidRPr="007819DA">
        <w:rPr>
          <w:rFonts w:cs="Times New Roman"/>
          <w:szCs w:val="24"/>
        </w:rPr>
        <w:t>fotosběrna</w:t>
      </w:r>
      <w:proofErr w:type="spellEnd"/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CD/DVD</w:t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paměťová karta</w:t>
      </w:r>
    </w:p>
    <w:p w:rsidR="00A618F2" w:rsidRPr="007819DA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internet</w:t>
      </w:r>
    </w:p>
    <w:p w:rsidR="00AA4C02" w:rsidRDefault="00A618F2" w:rsidP="007819DA">
      <w:pPr>
        <w:pStyle w:val="Odstavecseseznamem"/>
        <w:numPr>
          <w:ilvl w:val="1"/>
          <w:numId w:val="1"/>
        </w:numPr>
        <w:rPr>
          <w:rFonts w:cs="Times New Roman"/>
          <w:szCs w:val="24"/>
        </w:rPr>
      </w:pPr>
      <w:r w:rsidRPr="007819DA">
        <w:rPr>
          <w:rFonts w:cs="Times New Roman"/>
          <w:szCs w:val="24"/>
        </w:rPr>
        <w:t>e-mail</w:t>
      </w:r>
    </w:p>
    <w:p w:rsidR="00A618F2" w:rsidRPr="007819DA" w:rsidRDefault="007819DA" w:rsidP="00AA4C02">
      <w:pPr>
        <w:pStyle w:val="Odstavecseseznamem"/>
        <w:jc w:val="right"/>
        <w:rPr>
          <w:rFonts w:cs="Times New Roman"/>
          <w:szCs w:val="24"/>
        </w:rPr>
      </w:pPr>
      <w:r w:rsidRPr="007819DA">
        <w:rPr>
          <w:rFonts w:cs="Times New Roman"/>
          <w:szCs w:val="24"/>
        </w:rPr>
        <w:br w:type="page"/>
      </w:r>
    </w:p>
    <w:p w:rsidR="00A618F2" w:rsidRPr="00A618F2" w:rsidRDefault="00A618F2" w:rsidP="007819DA">
      <w:pPr>
        <w:pStyle w:val="Nadpis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="Times New Roman"/>
          <w:szCs w:val="24"/>
        </w:rPr>
      </w:pPr>
      <w:bookmarkStart w:id="50" w:name="_Toc121121137"/>
      <w:r w:rsidRPr="007819DA">
        <w:rPr>
          <w:rStyle w:val="Nadpis2Char"/>
        </w:rPr>
        <w:lastRenderedPageBreak/>
        <w:t>Rastrová a vektorová grafika</w:t>
      </w:r>
      <w:r w:rsidR="002D0613">
        <w:rPr>
          <w:rFonts w:cs="Times New Roman"/>
          <w:szCs w:val="24"/>
        </w:rPr>
        <w:t xml:space="preserve"> (Nadpis2, další stránka)</w:t>
      </w:r>
      <w:bookmarkEnd w:id="50"/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Mezi těmito způsoby práce s grafikou je zásadní rozdíl, každý se hodí pro jiné použití.</w:t>
      </w:r>
    </w:p>
    <w:p w:rsidR="00A618F2" w:rsidRPr="007819DA" w:rsidRDefault="00A618F2" w:rsidP="007819DA">
      <w:pPr>
        <w:pStyle w:val="Nadpis3"/>
        <w:rPr>
          <w:rFonts w:cs="Times New Roman"/>
          <w:b/>
          <w:spacing w:val="36"/>
          <w:w w:val="90"/>
          <w:kern w:val="16"/>
          <w:position w:val="2"/>
          <w:sz w:val="28"/>
          <w:u w:val="single"/>
        </w:rPr>
      </w:pPr>
      <w:bookmarkStart w:id="51" w:name="_Toc121121138"/>
      <w:r w:rsidRPr="007819DA">
        <w:rPr>
          <w:rStyle w:val="Nadpis3Char"/>
          <w:b/>
          <w:spacing w:val="36"/>
          <w:w w:val="90"/>
          <w:kern w:val="16"/>
          <w:position w:val="2"/>
          <w:sz w:val="28"/>
          <w:u w:val="single"/>
        </w:rPr>
        <w:t>Rastrová grafika</w:t>
      </w:r>
      <w:r w:rsidR="00EF4366" w:rsidRPr="007819DA">
        <w:rPr>
          <w:rFonts w:cs="Times New Roman"/>
          <w:b/>
          <w:spacing w:val="36"/>
          <w:w w:val="90"/>
          <w:kern w:val="16"/>
          <w:position w:val="2"/>
          <w:sz w:val="28"/>
          <w:u w:val="single"/>
        </w:rPr>
        <w:t xml:space="preserve"> (Nadpis3)</w:t>
      </w:r>
      <w:r w:rsidR="00AA4C02" w:rsidRPr="00AA4C02">
        <w:t xml:space="preserve"> </w:t>
      </w:r>
      <w:r w:rsidR="0044701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8295E" wp14:editId="3907FA39">
                <wp:simplePos x="0" y="0"/>
                <wp:positionH relativeFrom="column">
                  <wp:posOffset>0</wp:posOffset>
                </wp:positionH>
                <wp:positionV relativeFrom="paragraph">
                  <wp:posOffset>3895725</wp:posOffset>
                </wp:positionV>
                <wp:extent cx="5759450" cy="635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701A" w:rsidRPr="009A02FE" w:rsidRDefault="0044701A" w:rsidP="0044701A">
                            <w:pPr>
                              <w:pStyle w:val="Titulek"/>
                              <w:rPr>
                                <w:b/>
                                <w:spacing w:val="36"/>
                                <w:w w:val="90"/>
                                <w:kern w:val="16"/>
                                <w:position w:val="2"/>
                                <w:sz w:val="28"/>
                                <w:u w:val="single"/>
                              </w:rPr>
                            </w:pPr>
                            <w:bookmarkStart w:id="52" w:name="_Toc119912860"/>
                            <w:r>
                              <w:t xml:space="preserve">Obrázek </w:t>
                            </w:r>
                            <w:r w:rsidR="004C3642">
                              <w:fldChar w:fldCharType="begin"/>
                            </w:r>
                            <w:r w:rsidR="004C3642">
                              <w:instrText xml:space="preserve"> SEQ Obrázek \* ARABIC </w:instrText>
                            </w:r>
                            <w:r w:rsidR="004C364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52"/>
                            <w:r w:rsidR="004C364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295E" id="Textové pole 1" o:spid="_x0000_s1029" type="#_x0000_t202" style="position:absolute;margin-left:0;margin-top:306.75pt;width:453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" stroked="f">
                <v:textbox style="mso-fit-shape-to-text:t" inset="0,0,0,0">
                  <w:txbxContent>
                    <w:p w:rsidR="0044701A" w:rsidRPr="009A02FE" w:rsidRDefault="0044701A" w:rsidP="0044701A">
                      <w:pPr>
                        <w:pStyle w:val="Titulek"/>
                        <w:rPr>
                          <w:b/>
                          <w:spacing w:val="36"/>
                          <w:w w:val="90"/>
                          <w:kern w:val="16"/>
                          <w:position w:val="2"/>
                          <w:sz w:val="28"/>
                          <w:u w:val="single"/>
                        </w:rPr>
                      </w:pPr>
                      <w:bookmarkStart w:id="53" w:name="_Toc119912860"/>
                      <w:r>
                        <w:t xml:space="preserve">Obrázek </w:t>
                      </w:r>
                      <w:r w:rsidR="004C3642">
                        <w:fldChar w:fldCharType="begin"/>
                      </w:r>
                      <w:r w:rsidR="004C3642">
                        <w:instrText xml:space="preserve"> SEQ Obrázek \* ARABIC </w:instrText>
                      </w:r>
                      <w:r w:rsidR="004C364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53"/>
                      <w:r w:rsidR="004C364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C02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238760</wp:posOffset>
            </wp:positionV>
            <wp:extent cx="5760000" cy="3600000"/>
            <wp:effectExtent l="0" t="0" r="0" b="635"/>
            <wp:wrapSquare wrapText="left"/>
            <wp:docPr id="5" name="Obrázek 5" descr="Co je počítačová grafika a nejpoužívanější pojmy - Akademie | MenS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 je počítačová grafika a nejpoužívanější pojmy - Akademie | MenSee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1"/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obrázek je složen z mnoha malých bodů</w:t>
      </w:r>
      <w:r w:rsidR="000A4225">
        <w:rPr>
          <w:rFonts w:cs="Times New Roman"/>
          <w:szCs w:val="24"/>
        </w:rPr>
        <w:t xml:space="preserve"> (pixely</w:t>
      </w:r>
      <w:r w:rsidR="00776CF8" w:rsidRPr="007562E3">
        <w:rPr>
          <w:rFonts w:cs="Times New Roman"/>
          <w:b/>
          <w:szCs w:val="24"/>
        </w:rPr>
        <w:fldChar w:fldCharType="begin"/>
      </w:r>
      <w:r w:rsidR="00776CF8" w:rsidRPr="007562E3">
        <w:rPr>
          <w:rFonts w:cs="Times New Roman"/>
          <w:b/>
          <w:szCs w:val="24"/>
        </w:rPr>
        <w:instrText xml:space="preserve"> XE "</w:instrText>
      </w:r>
      <w:r w:rsidR="00776CF8" w:rsidRPr="007562E3">
        <w:rPr>
          <w:b/>
        </w:rPr>
        <w:instrText>Pixely"</w:instrText>
      </w:r>
      <w:r w:rsidR="00776CF8" w:rsidRPr="007562E3">
        <w:rPr>
          <w:rFonts w:cs="Times New Roman"/>
          <w:b/>
          <w:szCs w:val="24"/>
        </w:rPr>
        <w:instrText xml:space="preserve"> </w:instrText>
      </w:r>
      <w:r w:rsidR="00776CF8" w:rsidRPr="007562E3">
        <w:rPr>
          <w:rFonts w:cs="Times New Roman"/>
          <w:b/>
          <w:szCs w:val="24"/>
        </w:rPr>
        <w:fldChar w:fldCharType="end"/>
      </w:r>
      <w:r w:rsidR="000A4225">
        <w:rPr>
          <w:rFonts w:cs="Times New Roman"/>
          <w:szCs w:val="24"/>
        </w:rPr>
        <w:t>)</w:t>
      </w:r>
    </w:p>
    <w:p w:rsidR="00A618F2" w:rsidRPr="00A618F2" w:rsidRDefault="00A618F2" w:rsidP="007819DA">
      <w:r w:rsidRPr="00A618F2">
        <w:t>každý bod má v obrázku svou přesnou pozici a barvu.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z jednotlivých bodů je jako celek složen výsledný obraz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čím větší počet bodů je obrázek složen, tím je kvalitnější, zároveň z pohledu datové velikosti je větší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hodí se pro záznam realistického obrazu – fotografie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Výhody: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perfektní a věrné zachování původní scény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Nevýhody: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velké prostorové nároky na uložení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při zvětšování obrazu dochází ke snížení kvality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lze zvětšit pouze v závislosti na počtů bodů, ze kterých je obraz složen</w:t>
      </w:r>
    </w:p>
    <w:p w:rsidR="00A618F2" w:rsidRPr="007819DA" w:rsidRDefault="00A618F2" w:rsidP="007819DA">
      <w:pPr>
        <w:pStyle w:val="Nadpis3"/>
        <w:rPr>
          <w:sz w:val="20"/>
        </w:rPr>
      </w:pPr>
      <w:bookmarkStart w:id="54" w:name="_Toc121121139"/>
      <w:r w:rsidRPr="007819DA">
        <w:rPr>
          <w:sz w:val="20"/>
        </w:rPr>
        <w:t>Vektorová grafika</w:t>
      </w:r>
      <w:r w:rsidR="00EF4366" w:rsidRPr="007819DA">
        <w:rPr>
          <w:sz w:val="20"/>
        </w:rPr>
        <w:t xml:space="preserve"> (Nadpis3)</w:t>
      </w:r>
      <w:bookmarkEnd w:id="54"/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obraz je složen z matematicky definovatelných křivek – vektorů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ukládají grafickou informaci pomocí matematického zápisu – ten definuje tvar, barvu, tloušťku, výplň a případně další parametry křivky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Výhody: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neomezené možnosti zvětšení obrázku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následná úprava křivek v obrázku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možnost pracovat s každým objektem odděleně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relativně malá velikost souborů při ukládání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Nevýhody: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neschopnost uložit fotorealistické scény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lastRenderedPageBreak/>
        <w:t>Použití: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v DTP oblasti při tvorbě tiskovin</w:t>
      </w:r>
    </w:p>
    <w:p w:rsidR="00A618F2" w:rsidRPr="00A618F2" w:rsidRDefault="00EF4366" w:rsidP="00A618F2">
      <w:pPr>
        <w:rPr>
          <w:rFonts w:cs="Times New Roman"/>
          <w:szCs w:val="24"/>
        </w:rPr>
      </w:pPr>
      <w:r>
        <w:rPr>
          <w:rFonts w:cs="Times New Roman"/>
          <w:szCs w:val="24"/>
        </w:rPr>
        <w:t>z</w:t>
      </w:r>
      <w:r w:rsidR="00A618F2" w:rsidRPr="00A618F2">
        <w:rPr>
          <w:rFonts w:cs="Times New Roman"/>
          <w:szCs w:val="24"/>
        </w:rPr>
        <w:t xml:space="preserve"> vektorů jsou vytvořena písma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pro tvorbu nejrůznějších diagramů, schémat či počítačových animací</w:t>
      </w:r>
    </w:p>
    <w:p w:rsidR="00A618F2" w:rsidRPr="00A618F2" w:rsidRDefault="00A618F2" w:rsidP="00A618F2">
      <w:pPr>
        <w:rPr>
          <w:rFonts w:cs="Times New Roman"/>
          <w:szCs w:val="24"/>
        </w:rPr>
      </w:pPr>
      <w:r w:rsidRPr="00A618F2">
        <w:rPr>
          <w:rFonts w:cs="Times New Roman"/>
          <w:szCs w:val="24"/>
        </w:rPr>
        <w:t>loga firem, apod.</w:t>
      </w:r>
    </w:p>
    <w:p w:rsidR="00A618F2" w:rsidRPr="00EC4751" w:rsidRDefault="00A618F2" w:rsidP="007819DA">
      <w:pPr>
        <w:pStyle w:val="Mjstyl"/>
      </w:pPr>
      <w:r w:rsidRPr="00EC4751">
        <w:t>Při zhotovení dokumentu (např. plakátů) je třeba zkombinovat rastrovou a vektorovou grafiku.</w:t>
      </w:r>
    </w:p>
    <w:p w:rsidR="00A618F2" w:rsidRDefault="00A618F2" w:rsidP="00A618F2">
      <w:pPr>
        <w:rPr>
          <w:rFonts w:cs="Times New Roman"/>
          <w:szCs w:val="24"/>
        </w:rPr>
      </w:pPr>
    </w:p>
    <w:p w:rsidR="004C3642" w:rsidRDefault="004C3642">
      <w:pPr>
        <w:pStyle w:val="Seznamobrzk"/>
        <w:tabs>
          <w:tab w:val="right" w:leader="dot" w:pos="9062"/>
        </w:tabs>
        <w:rPr>
          <w:ins w:id="55" w:author="m_chyla" w:date="2022-12-05T09:37:00Z"/>
          <w:rFonts w:cs="Times New Roman"/>
          <w:szCs w:val="24"/>
        </w:rPr>
        <w:sectPr w:rsidR="004C3642" w:rsidSect="007562E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4701A" w:rsidDel="004C3642" w:rsidRDefault="0044701A">
      <w:pPr>
        <w:spacing w:after="160" w:line="259" w:lineRule="auto"/>
        <w:rPr>
          <w:del w:id="56" w:author="m_chyla" w:date="2022-12-05T09:37:00Z"/>
          <w:rFonts w:cs="Times New Roman"/>
          <w:szCs w:val="24"/>
        </w:rPr>
      </w:pPr>
      <w:del w:id="57" w:author="m_chyla" w:date="2022-12-05T09:37:00Z">
        <w:r w:rsidDel="004C3642">
          <w:rPr>
            <w:rFonts w:cs="Times New Roman"/>
            <w:szCs w:val="24"/>
          </w:rPr>
          <w:br w:type="page"/>
        </w:r>
      </w:del>
    </w:p>
    <w:p w:rsidR="0044701A" w:rsidRDefault="0044701A">
      <w:pPr>
        <w:pStyle w:val="Seznamobrzk"/>
        <w:tabs>
          <w:tab w:val="right" w:leader="dot" w:pos="9062"/>
        </w:tabs>
        <w:rPr>
          <w:noProof/>
        </w:rPr>
      </w:pPr>
      <w:r>
        <w:rPr>
          <w:rFonts w:cs="Times New Roman"/>
          <w:szCs w:val="24"/>
        </w:rPr>
        <w:lastRenderedPageBreak/>
        <w:fldChar w:fldCharType="begin"/>
      </w:r>
      <w:r>
        <w:rPr>
          <w:rFonts w:cs="Times New Roman"/>
          <w:szCs w:val="24"/>
        </w:rPr>
        <w:instrText xml:space="preserve"> TOC \h \z \c "Obrázek" </w:instrText>
      </w:r>
      <w:r>
        <w:rPr>
          <w:rFonts w:cs="Times New Roman"/>
          <w:szCs w:val="24"/>
        </w:rPr>
        <w:fldChar w:fldCharType="separate"/>
      </w:r>
      <w:hyperlink r:id="rId14" w:anchor="_Toc119912858" w:history="1">
        <w:r w:rsidRPr="00737513">
          <w:rPr>
            <w:rStyle w:val="Hypertextovodkaz"/>
            <w:noProof/>
          </w:rPr>
          <w:t>Obrázek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_Toc119912858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701A" w:rsidRDefault="004C3642">
      <w:pPr>
        <w:pStyle w:val="Seznamobrzk"/>
        <w:tabs>
          <w:tab w:val="right" w:leader="dot" w:pos="9062"/>
        </w:tabs>
        <w:rPr>
          <w:noProof/>
        </w:rPr>
      </w:pPr>
      <w:hyperlink r:id="rId15" w:anchor="_Toc119912859" w:history="1">
        <w:r w:rsidR="0044701A" w:rsidRPr="00737513">
          <w:rPr>
            <w:rStyle w:val="Hypertextovodkaz"/>
            <w:noProof/>
          </w:rPr>
          <w:t>Obrázek 2</w:t>
        </w:r>
        <w:r w:rsidR="0044701A">
          <w:rPr>
            <w:noProof/>
            <w:webHidden/>
          </w:rPr>
          <w:tab/>
        </w:r>
        <w:r w:rsidR="0044701A">
          <w:rPr>
            <w:noProof/>
            <w:webHidden/>
          </w:rPr>
          <w:fldChar w:fldCharType="begin"/>
        </w:r>
        <w:r w:rsidR="0044701A">
          <w:rPr>
            <w:noProof/>
            <w:webHidden/>
          </w:rPr>
          <w:instrText xml:space="preserve"> PAGEREF _Toc119912859 \h </w:instrText>
        </w:r>
        <w:r w:rsidR="0044701A">
          <w:rPr>
            <w:noProof/>
            <w:webHidden/>
          </w:rPr>
        </w:r>
        <w:r w:rsidR="0044701A">
          <w:rPr>
            <w:noProof/>
            <w:webHidden/>
          </w:rPr>
          <w:fldChar w:fldCharType="separate"/>
        </w:r>
        <w:r w:rsidR="0044701A">
          <w:rPr>
            <w:noProof/>
            <w:webHidden/>
          </w:rPr>
          <w:t>3</w:t>
        </w:r>
        <w:r w:rsidR="0044701A">
          <w:rPr>
            <w:noProof/>
            <w:webHidden/>
          </w:rPr>
          <w:fldChar w:fldCharType="end"/>
        </w:r>
      </w:hyperlink>
    </w:p>
    <w:p w:rsidR="0044701A" w:rsidRDefault="004C3642">
      <w:pPr>
        <w:pStyle w:val="Seznamobrzk"/>
        <w:tabs>
          <w:tab w:val="right" w:leader="dot" w:pos="9062"/>
        </w:tabs>
        <w:rPr>
          <w:noProof/>
        </w:rPr>
      </w:pPr>
      <w:hyperlink r:id="rId16" w:anchor="_Toc119912860" w:history="1">
        <w:r w:rsidR="0044701A" w:rsidRPr="00737513">
          <w:rPr>
            <w:rStyle w:val="Hypertextovodkaz"/>
            <w:noProof/>
          </w:rPr>
          <w:t>Obrázek 3</w:t>
        </w:r>
        <w:r w:rsidR="0044701A">
          <w:rPr>
            <w:noProof/>
            <w:webHidden/>
          </w:rPr>
          <w:tab/>
        </w:r>
        <w:r w:rsidR="0044701A">
          <w:rPr>
            <w:noProof/>
            <w:webHidden/>
          </w:rPr>
          <w:fldChar w:fldCharType="begin"/>
        </w:r>
        <w:r w:rsidR="0044701A">
          <w:rPr>
            <w:noProof/>
            <w:webHidden/>
          </w:rPr>
          <w:instrText xml:space="preserve"> PAGEREF _Toc119912860 \h </w:instrText>
        </w:r>
        <w:r w:rsidR="0044701A">
          <w:rPr>
            <w:noProof/>
            <w:webHidden/>
          </w:rPr>
        </w:r>
        <w:r w:rsidR="0044701A">
          <w:rPr>
            <w:noProof/>
            <w:webHidden/>
          </w:rPr>
          <w:fldChar w:fldCharType="separate"/>
        </w:r>
        <w:r w:rsidR="0044701A">
          <w:rPr>
            <w:noProof/>
            <w:webHidden/>
          </w:rPr>
          <w:t>4</w:t>
        </w:r>
        <w:r w:rsidR="0044701A">
          <w:rPr>
            <w:noProof/>
            <w:webHidden/>
          </w:rPr>
          <w:fldChar w:fldCharType="end"/>
        </w:r>
      </w:hyperlink>
    </w:p>
    <w:p w:rsidR="0044701A" w:rsidRPr="00A618F2" w:rsidRDefault="0044701A" w:rsidP="00A618F2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sectPr w:rsidR="0044701A" w:rsidRPr="00A618F2" w:rsidSect="004C3642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0B3" w:rsidRDefault="008C70B3" w:rsidP="008C70B3">
      <w:r>
        <w:separator/>
      </w:r>
    </w:p>
  </w:endnote>
  <w:endnote w:type="continuationSeparator" w:id="0">
    <w:p w:rsidR="008C70B3" w:rsidRDefault="008C70B3" w:rsidP="008C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33" w:author="m_chyla" w:date="2022-12-05T09:33:00Z"/>
  <w:sdt>
    <w:sdtPr>
      <w:id w:val="1647619651"/>
      <w:docPartObj>
        <w:docPartGallery w:val="Page Numbers (Bottom of Page)"/>
        <w:docPartUnique/>
      </w:docPartObj>
    </w:sdtPr>
    <w:sdtContent>
      <w:customXmlInsRangeEnd w:id="33"/>
      <w:p w:rsidR="003D3021" w:rsidRDefault="003D3021">
        <w:pPr>
          <w:pStyle w:val="Zpat"/>
          <w:jc w:val="center"/>
          <w:rPr>
            <w:ins w:id="34" w:author="m_chyla" w:date="2022-12-05T09:33:00Z"/>
          </w:rPr>
        </w:pPr>
        <w:ins w:id="35" w:author="m_chyla" w:date="2022-12-05T09:33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4C3642">
          <w:rPr>
            <w:noProof/>
          </w:rPr>
          <w:t>5</w:t>
        </w:r>
        <w:ins w:id="36" w:author="m_chyla" w:date="2022-12-05T09:33:00Z">
          <w:r>
            <w:fldChar w:fldCharType="end"/>
          </w:r>
        </w:ins>
      </w:p>
      <w:customXmlInsRangeStart w:id="37" w:author="m_chyla" w:date="2022-12-05T09:33:00Z"/>
    </w:sdtContent>
  </w:sdt>
  <w:customXmlInsRangeEnd w:id="37"/>
  <w:p w:rsidR="004A5342" w:rsidRDefault="004A534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42" w:rsidRDefault="004C3642">
    <w:pPr>
      <w:pStyle w:val="Zpat"/>
      <w:jc w:val="center"/>
      <w:rPr>
        <w:ins w:id="58" w:author="m_chyla" w:date="2022-12-05T09:33:00Z"/>
      </w:rPr>
    </w:pPr>
  </w:p>
  <w:p w:rsidR="004C3642" w:rsidRDefault="004C36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0B3" w:rsidRDefault="008C70B3" w:rsidP="008C70B3">
      <w:r>
        <w:separator/>
      </w:r>
    </w:p>
  </w:footnote>
  <w:footnote w:type="continuationSeparator" w:id="0">
    <w:p w:rsidR="008C70B3" w:rsidRDefault="008C70B3" w:rsidP="008C70B3">
      <w:r>
        <w:continuationSeparator/>
      </w:r>
    </w:p>
  </w:footnote>
  <w:footnote w:id="1">
    <w:p w:rsidR="008C70B3" w:rsidRDefault="008C70B3">
      <w:pPr>
        <w:pStyle w:val="Textpoznpodarou"/>
      </w:pPr>
      <w:r>
        <w:t>Počítačové hry</w:t>
      </w:r>
      <w:r>
        <w:rPr>
          <w:rStyle w:val="Znakapoznpodarou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E2E0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0A54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40D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1A3E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1"/>
    <w:multiLevelType w:val="singleLevel"/>
    <w:tmpl w:val="1340E4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D749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1B45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38C3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06E5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C04ECF"/>
    <w:multiLevelType w:val="multilevel"/>
    <w:tmpl w:val="E0B40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"/>
      <w:lvlJc w:val="left"/>
      <w:pPr>
        <w:ind w:left="1440" w:hanging="360"/>
      </w:pPr>
      <w:rPr>
        <w:rFonts w:ascii="Wingdings" w:hAnsi="Wingdings" w:hint="default"/>
        <w:color w:val="5B9BD5" w:themeColor="accent1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_chyla">
    <w15:presenceInfo w15:providerId="None" w15:userId="m_chy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F2"/>
    <w:rsid w:val="00021825"/>
    <w:rsid w:val="000A4225"/>
    <w:rsid w:val="002D0613"/>
    <w:rsid w:val="002D7D70"/>
    <w:rsid w:val="003D3021"/>
    <w:rsid w:val="0044701A"/>
    <w:rsid w:val="004A5342"/>
    <w:rsid w:val="004C3642"/>
    <w:rsid w:val="005C6DB6"/>
    <w:rsid w:val="006A29C7"/>
    <w:rsid w:val="007562E3"/>
    <w:rsid w:val="00776CF8"/>
    <w:rsid w:val="007819DA"/>
    <w:rsid w:val="008C70B3"/>
    <w:rsid w:val="009676CF"/>
    <w:rsid w:val="00A618F2"/>
    <w:rsid w:val="00A9694E"/>
    <w:rsid w:val="00AA4C02"/>
    <w:rsid w:val="00C93C4F"/>
    <w:rsid w:val="00D01162"/>
    <w:rsid w:val="00EC4751"/>
    <w:rsid w:val="00EF4366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66FBA"/>
  <w15:chartTrackingRefBased/>
  <w15:docId w15:val="{577113AE-AB0B-4648-99E2-51E0612B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819DA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81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1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19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8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78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jstyl">
    <w:name w:val="Můj styl"/>
    <w:basedOn w:val="Normln"/>
    <w:link w:val="MjstylChar"/>
    <w:qFormat/>
    <w:rsid w:val="007819DA"/>
    <w:pPr>
      <w:spacing w:before="120" w:after="240"/>
      <w:ind w:firstLine="567"/>
    </w:pPr>
    <w:rPr>
      <w:rFonts w:cs="Times New Roman"/>
      <w:szCs w:val="24"/>
    </w:rPr>
  </w:style>
  <w:style w:type="paragraph" w:styleId="Odstavecseseznamem">
    <w:name w:val="List Paragraph"/>
    <w:basedOn w:val="Normln"/>
    <w:uiPriority w:val="34"/>
    <w:qFormat/>
    <w:rsid w:val="007819DA"/>
    <w:pPr>
      <w:ind w:left="720"/>
      <w:contextualSpacing/>
    </w:pPr>
  </w:style>
  <w:style w:type="character" w:customStyle="1" w:styleId="MjstylChar">
    <w:name w:val="Můj styl Char"/>
    <w:basedOn w:val="Standardnpsmoodstavce"/>
    <w:link w:val="Mjstyl"/>
    <w:rsid w:val="007819DA"/>
    <w:rPr>
      <w:rFonts w:ascii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9676CF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9676CF"/>
    <w:pPr>
      <w:spacing w:after="100"/>
    </w:pPr>
    <w:rPr>
      <w:sz w:val="28"/>
    </w:rPr>
  </w:style>
  <w:style w:type="paragraph" w:styleId="Obsah2">
    <w:name w:val="toc 2"/>
    <w:basedOn w:val="Normln"/>
    <w:next w:val="Normln"/>
    <w:autoRedefine/>
    <w:uiPriority w:val="39"/>
    <w:unhideWhenUsed/>
    <w:rsid w:val="009676CF"/>
    <w:pPr>
      <w:spacing w:after="100"/>
      <w:ind w:left="240"/>
    </w:pPr>
    <w:rPr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9676CF"/>
    <w:pPr>
      <w:spacing w:after="100"/>
      <w:ind w:left="480"/>
    </w:pPr>
    <w:rPr>
      <w:sz w:val="28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9676CF"/>
    <w:pPr>
      <w:spacing w:after="100"/>
      <w:ind w:left="720"/>
    </w:pPr>
    <w:rPr>
      <w:sz w:val="2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9676CF"/>
    <w:pPr>
      <w:spacing w:after="100"/>
      <w:ind w:left="960"/>
    </w:pPr>
    <w:rPr>
      <w:sz w:val="28"/>
    </w:rPr>
  </w:style>
  <w:style w:type="paragraph" w:styleId="Titulek">
    <w:name w:val="caption"/>
    <w:basedOn w:val="Normln"/>
    <w:next w:val="Normln"/>
    <w:uiPriority w:val="35"/>
    <w:unhideWhenUsed/>
    <w:qFormat/>
    <w:rsid w:val="0044701A"/>
    <w:pPr>
      <w:spacing w:after="200"/>
    </w:pPr>
    <w:rPr>
      <w:i/>
      <w:iCs/>
      <w:color w:val="44546A" w:themeColor="text2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9676CF"/>
    <w:pPr>
      <w:spacing w:after="100"/>
      <w:ind w:left="144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AA4C02"/>
    <w:pPr>
      <w:spacing w:after="100"/>
      <w:ind w:left="1200"/>
    </w:pPr>
    <w:rPr>
      <w:sz w:val="28"/>
    </w:rPr>
  </w:style>
  <w:style w:type="paragraph" w:styleId="Seznamobrzk">
    <w:name w:val="table of figures"/>
    <w:basedOn w:val="Normln"/>
    <w:next w:val="Normln"/>
    <w:uiPriority w:val="99"/>
    <w:unhideWhenUsed/>
    <w:rsid w:val="0044701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C70B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C70B3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C70B3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8C70B3"/>
    <w:rPr>
      <w:color w:val="954F72" w:themeColor="followedHyperlink"/>
      <w:u w:val="single"/>
    </w:rPr>
  </w:style>
  <w:style w:type="paragraph" w:styleId="Rejstk1">
    <w:name w:val="index 1"/>
    <w:basedOn w:val="Normln"/>
    <w:next w:val="Normln"/>
    <w:autoRedefine/>
    <w:uiPriority w:val="99"/>
    <w:unhideWhenUsed/>
    <w:rsid w:val="007562E3"/>
    <w:pPr>
      <w:tabs>
        <w:tab w:val="right" w:pos="4172"/>
      </w:tabs>
      <w:ind w:left="240" w:hanging="240"/>
    </w:pPr>
    <w:rPr>
      <w:rFonts w:asciiTheme="minorHAnsi" w:hAnsiTheme="minorHAnsi" w:cstheme="minorHAnsi"/>
      <w:noProof/>
      <w:sz w:val="18"/>
      <w:szCs w:val="18"/>
    </w:rPr>
  </w:style>
  <w:style w:type="paragraph" w:styleId="Rejstk2">
    <w:name w:val="index 2"/>
    <w:basedOn w:val="Normln"/>
    <w:next w:val="Normln"/>
    <w:autoRedefine/>
    <w:uiPriority w:val="99"/>
    <w:unhideWhenUsed/>
    <w:rsid w:val="006A29C7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Rejstk3">
    <w:name w:val="index 3"/>
    <w:basedOn w:val="Normln"/>
    <w:next w:val="Normln"/>
    <w:autoRedefine/>
    <w:uiPriority w:val="99"/>
    <w:unhideWhenUsed/>
    <w:rsid w:val="006A29C7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Rejstk4">
    <w:name w:val="index 4"/>
    <w:basedOn w:val="Normln"/>
    <w:next w:val="Normln"/>
    <w:autoRedefine/>
    <w:uiPriority w:val="99"/>
    <w:unhideWhenUsed/>
    <w:rsid w:val="006A29C7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Rejstk5">
    <w:name w:val="index 5"/>
    <w:basedOn w:val="Normln"/>
    <w:next w:val="Normln"/>
    <w:autoRedefine/>
    <w:uiPriority w:val="99"/>
    <w:unhideWhenUsed/>
    <w:rsid w:val="006A29C7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Rejstk6">
    <w:name w:val="index 6"/>
    <w:basedOn w:val="Normln"/>
    <w:next w:val="Normln"/>
    <w:autoRedefine/>
    <w:uiPriority w:val="99"/>
    <w:unhideWhenUsed/>
    <w:rsid w:val="006A29C7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Rejstk7">
    <w:name w:val="index 7"/>
    <w:basedOn w:val="Normln"/>
    <w:next w:val="Normln"/>
    <w:autoRedefine/>
    <w:uiPriority w:val="99"/>
    <w:unhideWhenUsed/>
    <w:rsid w:val="006A29C7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Rejstk8">
    <w:name w:val="index 8"/>
    <w:basedOn w:val="Normln"/>
    <w:next w:val="Normln"/>
    <w:autoRedefine/>
    <w:uiPriority w:val="99"/>
    <w:unhideWhenUsed/>
    <w:rsid w:val="006A29C7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Rejstk9">
    <w:name w:val="index 9"/>
    <w:basedOn w:val="Normln"/>
    <w:next w:val="Normln"/>
    <w:autoRedefine/>
    <w:uiPriority w:val="99"/>
    <w:unhideWhenUsed/>
    <w:rsid w:val="006A29C7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Hlavikarejstku">
    <w:name w:val="index heading"/>
    <w:basedOn w:val="Normln"/>
    <w:next w:val="Rejstk1"/>
    <w:uiPriority w:val="99"/>
    <w:unhideWhenUsed/>
    <w:rsid w:val="006A29C7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  <w:sz w:val="22"/>
    </w:rPr>
  </w:style>
  <w:style w:type="paragraph" w:styleId="Bezmezer">
    <w:name w:val="No Spacing"/>
    <w:link w:val="BezmezerChar"/>
    <w:uiPriority w:val="1"/>
    <w:qFormat/>
    <w:rsid w:val="004A5342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4A5342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A534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A5342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A534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A534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4A534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A534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Z:\APC\Word\&#250;kol_styly\Grafika_zpracov&#225;n&#237;_Chyla.doc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file:///Z:\APC\Word\&#250;kol_styly\Grafika_zpracov&#225;n&#237;_Chyla.docx" TargetMode="Externa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Z:\APC\Word\&#250;kol_styly\Grafika_zpracov&#225;n&#237;_Chyla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F640C4B44BBB9F91D333AD8F13D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D0F80BF-8782-4032-B1E7-4DF3E73932E4}"/>
      </w:docPartPr>
      <w:docPartBody>
        <w:p w:rsidR="00000000" w:rsidRDefault="00F910C3" w:rsidP="00F910C3">
          <w:pPr>
            <w:pStyle w:val="4ECFF640C4B44BBB9F91D333AD8F13D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C3"/>
    <w:rsid w:val="00F9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4ECFF640C4B44BBB9F91D333AD8F13D2">
    <w:name w:val="4ECFF640C4B44BBB9F91D333AD8F13D2"/>
    <w:rsid w:val="00F910C3"/>
  </w:style>
  <w:style w:type="paragraph" w:customStyle="1" w:styleId="1720625A1B0445E98D80CF058FB38EFF">
    <w:name w:val="1720625A1B0445E98D80CF058FB38EFF"/>
    <w:rsid w:val="00F91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2B05-95D9-4FE9-B706-4B7BBD54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642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Autor: Martin Chyla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počítačová Grafika</dc:title>
  <dc:subject/>
  <dc:creator>Pavla Rosová</dc:creator>
  <cp:keywords/>
  <dc:description/>
  <cp:lastModifiedBy>m_chyla</cp:lastModifiedBy>
  <cp:revision>11</cp:revision>
  <dcterms:created xsi:type="dcterms:W3CDTF">2015-09-04T06:59:00Z</dcterms:created>
  <dcterms:modified xsi:type="dcterms:W3CDTF">2022-12-05T08:38:00Z</dcterms:modified>
</cp:coreProperties>
</file>
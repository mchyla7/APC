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2A" w:rsidRDefault="0000312A">
      <w:pPr>
        <w:spacing w:before="240" w:line="480" w:lineRule="auto"/>
        <w:ind w:firstLine="5670"/>
        <w:pPrChange w:id="0" w:author="m_chyla" w:date="2022-12-19T08:18:00Z">
          <w:pPr>
            <w:ind w:firstLine="5670"/>
            <w:jc w:val="right"/>
          </w:pPr>
        </w:pPrChange>
      </w:pPr>
      <w:bookmarkStart w:id="1" w:name="_GoBack"/>
      <w:bookmarkEnd w:id="1"/>
      <w:ins w:id="2" w:author="m_chyla" w:date="2022-12-19T08:44:00Z">
        <w:r>
          <w:rPr>
            <w:noProof/>
          </w:rPr>
          <w:t>Výherkyně</w:t>
        </w:r>
      </w:ins>
      <w:del w:id="3" w:author="m_chyla" w:date="2022-12-19T08:29:00Z">
        <w:r w:rsidDel="003A3CD3">
          <w:delText>Výherkyně</w:delText>
        </w:r>
      </w:del>
      <w:r>
        <w:t>:</w:t>
      </w:r>
    </w:p>
    <w:tbl>
      <w:tblPr>
        <w:tblStyle w:val="Mkatabulky"/>
        <w:tblW w:w="3330" w:type="dxa"/>
        <w:tblInd w:w="5735" w:type="dxa"/>
        <w:tblLook w:val="04A0" w:firstRow="1" w:lastRow="0" w:firstColumn="1" w:lastColumn="0" w:noHBand="0" w:noVBand="1"/>
      </w:tblPr>
      <w:tblGrid>
        <w:gridCol w:w="3330"/>
      </w:tblGrid>
      <w:tr w:rsidR="0000312A" w:rsidTr="00C05030">
        <w:trPr>
          <w:trHeight w:val="1618"/>
        </w:trPr>
        <w:tc>
          <w:tcPr>
            <w:tcW w:w="3330" w:type="dxa"/>
          </w:tcPr>
          <w:p w:rsidR="0000312A" w:rsidRDefault="0000312A" w:rsidP="00C05030">
            <w:pPr>
              <w:ind w:hanging="142"/>
            </w:pPr>
          </w:p>
          <w:p w:rsidR="0000312A" w:rsidRDefault="0000312A" w:rsidP="000701A9">
            <w:ins w:id="4" w:author="m_chyla" w:date="2022-12-19T08:44:00Z">
              <w:r>
                <w:rPr>
                  <w:noProof/>
                </w:rPr>
                <w:t>Slečna</w:t>
              </w:r>
            </w:ins>
            <w:del w:id="5" w:author="m_chyla" w:date="2022-12-19T08:20:00Z">
              <w:r w:rsidDel="00691EAC">
                <w:rPr>
                  <w:noProof/>
                </w:rPr>
                <w:delText>«Oslovení»</w:delText>
              </w:r>
            </w:del>
          </w:p>
          <w:p w:rsidR="0000312A" w:rsidRDefault="0000312A" w:rsidP="000701A9">
            <w:ins w:id="6" w:author="m_chyla" w:date="2022-12-19T08:44:00Z">
              <w:r>
                <w:rPr>
                  <w:noProof/>
                </w:rPr>
                <w:t>Jana</w:t>
              </w:r>
            </w:ins>
            <w:del w:id="7" w:author="m_chyla" w:date="2022-12-19T08:20:00Z">
              <w:r w:rsidDel="00691EAC">
                <w:rPr>
                  <w:noProof/>
                </w:rPr>
                <w:delText>«Jméno»</w:delText>
              </w:r>
            </w:del>
            <w:r>
              <w:t xml:space="preserve"> </w:t>
            </w:r>
            <w:ins w:id="8" w:author="m_chyla" w:date="2022-12-19T08:44:00Z">
              <w:r>
                <w:rPr>
                  <w:noProof/>
                </w:rPr>
                <w:t>Raková</w:t>
              </w:r>
            </w:ins>
            <w:del w:id="9" w:author="m_chyla" w:date="2022-12-19T08:20:00Z">
              <w:r w:rsidDel="00691EAC">
                <w:rPr>
                  <w:noProof/>
                </w:rPr>
                <w:delText>«Příjmení»</w:delText>
              </w:r>
            </w:del>
          </w:p>
          <w:p w:rsidR="0000312A" w:rsidRDefault="0000312A" w:rsidP="000701A9">
            <w:ins w:id="10" w:author="m_chyla" w:date="2022-12-19T08:44:00Z">
              <w:r>
                <w:rPr>
                  <w:noProof/>
                </w:rPr>
                <w:t>Náměstí TGM 1</w:t>
              </w:r>
            </w:ins>
            <w:del w:id="11" w:author="m_chyla" w:date="2022-12-19T08:20:00Z">
              <w:r w:rsidDel="00691EAC">
                <w:rPr>
                  <w:noProof/>
                </w:rPr>
                <w:delText>«Ulice»</w:delText>
              </w:r>
            </w:del>
          </w:p>
          <w:p w:rsidR="0000312A" w:rsidRDefault="0000312A" w:rsidP="000701A9">
            <w:ins w:id="12" w:author="m_chyla" w:date="2022-12-19T08:44:00Z">
              <w:r>
                <w:rPr>
                  <w:noProof/>
                </w:rPr>
                <w:t>758 46</w:t>
              </w:r>
            </w:ins>
            <w:del w:id="13" w:author="m_chyla" w:date="2022-12-19T08:20:00Z">
              <w:r w:rsidDel="00691EAC">
                <w:rPr>
                  <w:noProof/>
                </w:rPr>
                <w:delText>«PSČ»</w:delText>
              </w:r>
            </w:del>
            <w:r>
              <w:t xml:space="preserve">  </w:t>
            </w:r>
            <w:ins w:id="14" w:author="m_chyla" w:date="2022-12-19T08:44:00Z">
              <w:r>
                <w:rPr>
                  <w:noProof/>
                </w:rPr>
                <w:t>Ostrava</w:t>
              </w:r>
            </w:ins>
            <w:del w:id="15" w:author="m_chyla" w:date="2022-12-19T08:20:00Z">
              <w:r w:rsidDel="00691EAC">
                <w:rPr>
                  <w:noProof/>
                </w:rPr>
                <w:delText>«Město»</w:delText>
              </w:r>
            </w:del>
          </w:p>
          <w:p w:rsidR="0000312A" w:rsidRDefault="0000312A" w:rsidP="000701A9"/>
          <w:p w:rsidR="0000312A" w:rsidRDefault="0000312A" w:rsidP="00C05030">
            <w:pPr>
              <w:ind w:hanging="142"/>
            </w:pPr>
          </w:p>
        </w:tc>
      </w:tr>
    </w:tbl>
    <w:p w:rsidR="0000312A" w:rsidRDefault="0000312A">
      <w:pPr>
        <w:spacing w:before="240" w:line="360" w:lineRule="auto"/>
        <w:ind w:hanging="142"/>
        <w:jc w:val="right"/>
        <w:pPrChange w:id="16" w:author="m_chyla" w:date="2022-12-19T08:20:00Z">
          <w:pPr>
            <w:spacing w:line="360" w:lineRule="auto"/>
            <w:ind w:hanging="142"/>
            <w:jc w:val="right"/>
          </w:pPr>
        </w:pPrChange>
      </w:pPr>
      <w:r>
        <w:t xml:space="preserve">Nový Jičín dne </w:t>
      </w:r>
      <w:ins w:id="17" w:author="m_chyla" w:date="2022-12-19T08:16:00Z">
        <w:r>
          <w:fldChar w:fldCharType="begin"/>
        </w:r>
        <w:r>
          <w:instrText xml:space="preserve"> TIME \@ "dd.MM.yyyy" </w:instrText>
        </w:r>
      </w:ins>
      <w:r>
        <w:fldChar w:fldCharType="separate"/>
      </w:r>
      <w:ins w:id="18" w:author="m_chyla" w:date="2022-12-19T08:44:00Z">
        <w:r>
          <w:rPr>
            <w:noProof/>
          </w:rPr>
          <w:t>19.12.2022</w:t>
        </w:r>
      </w:ins>
      <w:ins w:id="19" w:author="m_chyla" w:date="2022-12-19T08:16:00Z">
        <w:r>
          <w:fldChar w:fldCharType="end"/>
        </w:r>
      </w:ins>
      <w:del w:id="20" w:author="m_chyla" w:date="2022-12-19T08:15:00Z">
        <w:r w:rsidDel="00DB6A5F">
          <w:delText>11.12.2020</w:delText>
        </w:r>
      </w:del>
    </w:p>
    <w:p w:rsidR="0000312A" w:rsidRPr="00C05030" w:rsidRDefault="0000312A" w:rsidP="00C05030">
      <w:pPr>
        <w:spacing w:line="480" w:lineRule="auto"/>
        <w:rPr>
          <w:b/>
        </w:rPr>
      </w:pPr>
      <w:r w:rsidRPr="00C05030">
        <w:rPr>
          <w:b/>
        </w:rPr>
        <w:t>Oznámení o výhře</w:t>
      </w:r>
    </w:p>
    <w:p w:rsidR="0000312A" w:rsidRDefault="0000312A" w:rsidP="00C05030">
      <w:pPr>
        <w:spacing w:line="480" w:lineRule="auto"/>
      </w:pPr>
      <w:ins w:id="21" w:author="m_chyla" w:date="2022-12-19T08:44:00Z">
        <w:r>
          <w:rPr>
            <w:noProof/>
          </w:rPr>
          <w:t>Vážená paní</w:t>
        </w:r>
      </w:ins>
      <w:ins w:id="22" w:author="m_chyla" w:date="2022-12-19T08:32:00Z">
        <w:r>
          <w:t xml:space="preserve"> </w:t>
        </w:r>
      </w:ins>
      <w:del w:id="23" w:author="m_chyla" w:date="2022-12-19T08:31:00Z">
        <w:r w:rsidDel="00C64C47">
          <w:delText xml:space="preserve">Vážená paní </w:delText>
        </w:r>
      </w:del>
      <w:ins w:id="24" w:author="m_chyla" w:date="2022-12-19T08:44:00Z">
        <w:r>
          <w:rPr>
            <w:noProof/>
          </w:rPr>
          <w:t>Rasková</w:t>
        </w:r>
      </w:ins>
      <w:del w:id="25" w:author="m_chyla" w:date="2022-12-19T08:20:00Z">
        <w:r w:rsidDel="00691EAC">
          <w:rPr>
            <w:noProof/>
          </w:rPr>
          <w:delText>«Příjmení_do_oslovení»</w:delText>
        </w:r>
      </w:del>
    </w:p>
    <w:p w:rsidR="0000312A" w:rsidRDefault="0000312A" w:rsidP="000850AF">
      <w:r>
        <w:t xml:space="preserve">dovolujeme si Vám s radostí oznámit, že vzhledem k tomu, že jste v naší celostátní soutěži </w:t>
      </w:r>
      <w:ins w:id="26" w:author="m_chyla" w:date="2022-12-19T08:44:00Z">
        <w:r>
          <w:rPr>
            <w:noProof/>
          </w:rPr>
          <w:t>nasbírala</w:t>
        </w:r>
      </w:ins>
      <w:r>
        <w:t xml:space="preserve"> </w:t>
      </w:r>
      <w:ins w:id="27" w:author="m_chyla" w:date="2022-12-19T08:44:00Z">
        <w:r>
          <w:rPr>
            <w:noProof/>
          </w:rPr>
          <w:t>125</w:t>
        </w:r>
      </w:ins>
      <w:del w:id="28" w:author="m_chyla" w:date="2022-12-19T08:20:00Z">
        <w:r w:rsidDel="00691EAC">
          <w:rPr>
            <w:noProof/>
          </w:rPr>
          <w:delText>«Počet_bodů»</w:delText>
        </w:r>
      </w:del>
      <w:r>
        <w:t xml:space="preserve"> bodů, </w:t>
      </w:r>
      <w:ins w:id="29" w:author="m_chyla" w:date="2022-12-19T08:44:00Z">
        <w:r>
          <w:rPr>
            <w:noProof/>
          </w:rPr>
          <w:t>stala</w:t>
        </w:r>
      </w:ins>
      <w:del w:id="30" w:author="m_chyla" w:date="2022-12-19T08:33:00Z">
        <w:r w:rsidDel="00C64C47">
          <w:delText>a</w:delText>
        </w:r>
      </w:del>
      <w:r>
        <w:t xml:space="preserve"> jste se </w:t>
      </w:r>
      <w:ins w:id="31" w:author="m_chyla" w:date="2022-12-19T08:44:00Z">
        <w:r>
          <w:rPr>
            <w:noProof/>
          </w:rPr>
          <w:t>výherkyní</w:t>
        </w:r>
      </w:ins>
      <w:r>
        <w:t xml:space="preserve"> nové automatické myčky do domácnosti v hodnotě </w:t>
      </w:r>
      <w:ins w:id="32" w:author="m_chyla" w:date="2022-12-19T08:44:00Z">
        <w:r>
          <w:rPr>
            <w:noProof/>
          </w:rPr>
          <w:t>15 000</w:t>
        </w:r>
      </w:ins>
      <w:del w:id="33" w:author="m_chyla" w:date="2022-12-19T08:20:00Z">
        <w:r w:rsidDel="00691EAC">
          <w:rPr>
            <w:noProof/>
          </w:rPr>
          <w:delText>«Výhra»</w:delText>
        </w:r>
      </w:del>
      <w:r>
        <w:t xml:space="preserve"> Kč. Výhru si můžete převzít v naší kanceláři osobně každý pracovní den od 8.00 do 15.00 hodin.</w:t>
      </w:r>
    </w:p>
    <w:p w:rsidR="0000312A" w:rsidRDefault="0000312A" w:rsidP="00C05030">
      <w:pPr>
        <w:spacing w:before="240" w:line="720" w:lineRule="auto"/>
      </w:pPr>
      <w:r>
        <w:t>Gratulujeme Vám a děkujeme za přízeň.</w:t>
      </w:r>
    </w:p>
    <w:p w:rsidR="0000312A" w:rsidRDefault="0000312A" w:rsidP="003862E8">
      <w:pPr>
        <w:ind w:firstLine="6946"/>
      </w:pPr>
      <w:r>
        <w:t xml:space="preserve">Karel Štědrý </w:t>
      </w:r>
    </w:p>
    <w:p w:rsidR="0000312A" w:rsidRDefault="0000312A" w:rsidP="003862E8">
      <w:pPr>
        <w:ind w:firstLine="6237"/>
        <w:sectPr w:rsidR="0000312A" w:rsidSect="0000312A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  <w:sectPrChange w:id="34" w:author="m_chyla" w:date="2022-12-19T08:44:00Z">
            <w:sectPr w:rsidR="0000312A" w:rsidSect="0000312A">
              <w:pgMar w:top="1417" w:right="1417" w:bottom="1417" w:left="1417" w:header="708" w:footer="708" w:gutter="0"/>
              <w:pgNumType w:start="0"/>
            </w:sectPr>
          </w:sectPrChange>
        </w:sectPr>
      </w:pPr>
      <w:r>
        <w:t>ředitel marketingu a obchodu</w:t>
      </w:r>
    </w:p>
    <w:p w:rsidR="0000312A" w:rsidRDefault="0000312A">
      <w:pPr>
        <w:spacing w:before="240" w:line="480" w:lineRule="auto"/>
        <w:ind w:firstLine="5670"/>
        <w:pPrChange w:id="35" w:author="m_chyla" w:date="2022-12-19T08:18:00Z">
          <w:pPr>
            <w:ind w:firstLine="5670"/>
            <w:jc w:val="right"/>
          </w:pPr>
        </w:pPrChange>
      </w:pPr>
      <w:ins w:id="36" w:author="m_chyla" w:date="2022-12-19T08:44:00Z">
        <w:r>
          <w:rPr>
            <w:noProof/>
          </w:rPr>
          <w:lastRenderedPageBreak/>
          <w:t>Výherkyně</w:t>
        </w:r>
      </w:ins>
      <w:del w:id="37" w:author="m_chyla" w:date="2022-12-19T08:29:00Z">
        <w:r w:rsidDel="003A3CD3">
          <w:delText>Výherkyně</w:delText>
        </w:r>
      </w:del>
      <w:r>
        <w:t>:</w:t>
      </w:r>
    </w:p>
    <w:tbl>
      <w:tblPr>
        <w:tblStyle w:val="Mkatabulky"/>
        <w:tblW w:w="3330" w:type="dxa"/>
        <w:tblInd w:w="5735" w:type="dxa"/>
        <w:tblLook w:val="04A0" w:firstRow="1" w:lastRow="0" w:firstColumn="1" w:lastColumn="0" w:noHBand="0" w:noVBand="1"/>
      </w:tblPr>
      <w:tblGrid>
        <w:gridCol w:w="3330"/>
      </w:tblGrid>
      <w:tr w:rsidR="0000312A" w:rsidTr="00C05030">
        <w:trPr>
          <w:trHeight w:val="1618"/>
        </w:trPr>
        <w:tc>
          <w:tcPr>
            <w:tcW w:w="3330" w:type="dxa"/>
          </w:tcPr>
          <w:p w:rsidR="0000312A" w:rsidRDefault="0000312A" w:rsidP="00C05030">
            <w:pPr>
              <w:ind w:hanging="142"/>
            </w:pPr>
          </w:p>
          <w:p w:rsidR="0000312A" w:rsidRDefault="0000312A" w:rsidP="000701A9">
            <w:ins w:id="38" w:author="m_chyla" w:date="2022-12-19T08:44:00Z">
              <w:r>
                <w:rPr>
                  <w:noProof/>
                </w:rPr>
                <w:t>Pan</w:t>
              </w:r>
            </w:ins>
            <w:del w:id="39" w:author="m_chyla" w:date="2022-12-19T08:20:00Z">
              <w:r w:rsidDel="00691EAC">
                <w:rPr>
                  <w:noProof/>
                </w:rPr>
                <w:delText>«Oslovení»</w:delText>
              </w:r>
            </w:del>
          </w:p>
          <w:p w:rsidR="0000312A" w:rsidRDefault="0000312A" w:rsidP="000701A9">
            <w:ins w:id="40" w:author="m_chyla" w:date="2022-12-19T08:44:00Z">
              <w:r>
                <w:rPr>
                  <w:noProof/>
                </w:rPr>
                <w:t>Martin</w:t>
              </w:r>
            </w:ins>
            <w:del w:id="41" w:author="m_chyla" w:date="2022-12-19T08:20:00Z">
              <w:r w:rsidDel="00691EAC">
                <w:rPr>
                  <w:noProof/>
                </w:rPr>
                <w:delText>«Jméno»</w:delText>
              </w:r>
            </w:del>
            <w:r>
              <w:t xml:space="preserve"> </w:t>
            </w:r>
            <w:ins w:id="42" w:author="m_chyla" w:date="2022-12-19T08:44:00Z">
              <w:r>
                <w:rPr>
                  <w:noProof/>
                </w:rPr>
                <w:t>Chyla</w:t>
              </w:r>
            </w:ins>
            <w:del w:id="43" w:author="m_chyla" w:date="2022-12-19T08:20:00Z">
              <w:r w:rsidDel="00691EAC">
                <w:rPr>
                  <w:noProof/>
                </w:rPr>
                <w:delText>«Příjmení»</w:delText>
              </w:r>
            </w:del>
          </w:p>
          <w:p w:rsidR="0000312A" w:rsidRDefault="0000312A" w:rsidP="000701A9">
            <w:ins w:id="44" w:author="m_chyla" w:date="2022-12-19T08:44:00Z">
              <w:r>
                <w:rPr>
                  <w:noProof/>
                </w:rPr>
                <w:t>Rybníček 48</w:t>
              </w:r>
            </w:ins>
            <w:del w:id="45" w:author="m_chyla" w:date="2022-12-19T08:20:00Z">
              <w:r w:rsidDel="00691EAC">
                <w:rPr>
                  <w:noProof/>
                </w:rPr>
                <w:delText>«Ulice»</w:delText>
              </w:r>
            </w:del>
          </w:p>
          <w:p w:rsidR="0000312A" w:rsidRDefault="0000312A" w:rsidP="000701A9">
            <w:ins w:id="46" w:author="m_chyla" w:date="2022-12-19T08:44:00Z">
              <w:r>
                <w:rPr>
                  <w:noProof/>
                </w:rPr>
                <w:t>753 66</w:t>
              </w:r>
            </w:ins>
            <w:del w:id="47" w:author="m_chyla" w:date="2022-12-19T08:20:00Z">
              <w:r w:rsidDel="00691EAC">
                <w:rPr>
                  <w:noProof/>
                </w:rPr>
                <w:delText>«PSČ»</w:delText>
              </w:r>
            </w:del>
            <w:r>
              <w:t xml:space="preserve">  </w:t>
            </w:r>
            <w:ins w:id="48" w:author="m_chyla" w:date="2022-12-19T08:44:00Z">
              <w:r>
                <w:rPr>
                  <w:noProof/>
                </w:rPr>
                <w:t>Hustopeče nad Bečvou</w:t>
              </w:r>
            </w:ins>
            <w:del w:id="49" w:author="m_chyla" w:date="2022-12-19T08:20:00Z">
              <w:r w:rsidDel="00691EAC">
                <w:rPr>
                  <w:noProof/>
                </w:rPr>
                <w:delText>«Město»</w:delText>
              </w:r>
            </w:del>
          </w:p>
          <w:p w:rsidR="0000312A" w:rsidRDefault="0000312A" w:rsidP="000701A9"/>
          <w:p w:rsidR="0000312A" w:rsidRDefault="0000312A" w:rsidP="00C05030">
            <w:pPr>
              <w:ind w:hanging="142"/>
            </w:pPr>
          </w:p>
        </w:tc>
      </w:tr>
    </w:tbl>
    <w:p w:rsidR="0000312A" w:rsidRDefault="0000312A">
      <w:pPr>
        <w:spacing w:before="240" w:line="360" w:lineRule="auto"/>
        <w:ind w:hanging="142"/>
        <w:jc w:val="right"/>
        <w:pPrChange w:id="50" w:author="m_chyla" w:date="2022-12-19T08:20:00Z">
          <w:pPr>
            <w:spacing w:line="360" w:lineRule="auto"/>
            <w:ind w:hanging="142"/>
            <w:jc w:val="right"/>
          </w:pPr>
        </w:pPrChange>
      </w:pPr>
      <w:r>
        <w:t xml:space="preserve">Nový Jičín dne </w:t>
      </w:r>
      <w:ins w:id="51" w:author="m_chyla" w:date="2022-12-19T08:16:00Z">
        <w:r>
          <w:fldChar w:fldCharType="begin"/>
        </w:r>
        <w:r>
          <w:instrText xml:space="preserve"> TIME \@ "dd.MM.yyyy" </w:instrText>
        </w:r>
      </w:ins>
      <w:r>
        <w:fldChar w:fldCharType="separate"/>
      </w:r>
      <w:ins w:id="52" w:author="m_chyla" w:date="2022-12-19T08:44:00Z">
        <w:r>
          <w:rPr>
            <w:noProof/>
          </w:rPr>
          <w:t>19.12.2022</w:t>
        </w:r>
      </w:ins>
      <w:ins w:id="53" w:author="m_chyla" w:date="2022-12-19T08:16:00Z">
        <w:r>
          <w:fldChar w:fldCharType="end"/>
        </w:r>
      </w:ins>
      <w:del w:id="54" w:author="m_chyla" w:date="2022-12-19T08:15:00Z">
        <w:r w:rsidDel="00DB6A5F">
          <w:delText>11.12.2020</w:delText>
        </w:r>
      </w:del>
    </w:p>
    <w:p w:rsidR="0000312A" w:rsidRPr="00C05030" w:rsidRDefault="0000312A" w:rsidP="00C05030">
      <w:pPr>
        <w:spacing w:line="480" w:lineRule="auto"/>
        <w:rPr>
          <w:b/>
        </w:rPr>
      </w:pPr>
      <w:r w:rsidRPr="00C05030">
        <w:rPr>
          <w:b/>
        </w:rPr>
        <w:t>Oznámení o výhře</w:t>
      </w:r>
    </w:p>
    <w:p w:rsidR="0000312A" w:rsidRDefault="0000312A" w:rsidP="00C05030">
      <w:pPr>
        <w:spacing w:line="480" w:lineRule="auto"/>
      </w:pPr>
      <w:ins w:id="55" w:author="m_chyla" w:date="2022-12-19T08:44:00Z">
        <w:r>
          <w:rPr>
            <w:noProof/>
          </w:rPr>
          <w:t>Vážená paní</w:t>
        </w:r>
      </w:ins>
      <w:ins w:id="56" w:author="m_chyla" w:date="2022-12-19T08:32:00Z">
        <w:r>
          <w:t xml:space="preserve"> </w:t>
        </w:r>
      </w:ins>
      <w:del w:id="57" w:author="m_chyla" w:date="2022-12-19T08:31:00Z">
        <w:r w:rsidDel="00C64C47">
          <w:delText xml:space="preserve">Vážená paní </w:delText>
        </w:r>
      </w:del>
      <w:ins w:id="58" w:author="m_chyla" w:date="2022-12-19T08:44:00Z">
        <w:r>
          <w:rPr>
            <w:noProof/>
          </w:rPr>
          <w:t>Chylo</w:t>
        </w:r>
      </w:ins>
      <w:del w:id="59" w:author="m_chyla" w:date="2022-12-19T08:20:00Z">
        <w:r w:rsidDel="00691EAC">
          <w:rPr>
            <w:noProof/>
          </w:rPr>
          <w:delText>«Příjmení_do_oslovení»</w:delText>
        </w:r>
      </w:del>
    </w:p>
    <w:p w:rsidR="0000312A" w:rsidRDefault="0000312A" w:rsidP="000850AF">
      <w:r>
        <w:t xml:space="preserve">dovolujeme si Vám s radostí oznámit, že vzhledem k tomu, že jste v naší celostátní soutěži </w:t>
      </w:r>
      <w:ins w:id="60" w:author="m_chyla" w:date="2022-12-19T08:44:00Z">
        <w:r>
          <w:rPr>
            <w:noProof/>
          </w:rPr>
          <w:t>nasbírala</w:t>
        </w:r>
      </w:ins>
      <w:r>
        <w:t xml:space="preserve"> </w:t>
      </w:r>
      <w:ins w:id="61" w:author="m_chyla" w:date="2022-12-19T08:44:00Z">
        <w:r>
          <w:rPr>
            <w:noProof/>
          </w:rPr>
          <w:t>200</w:t>
        </w:r>
      </w:ins>
      <w:del w:id="62" w:author="m_chyla" w:date="2022-12-19T08:20:00Z">
        <w:r w:rsidDel="00691EAC">
          <w:rPr>
            <w:noProof/>
          </w:rPr>
          <w:delText>«Počet_bodů»</w:delText>
        </w:r>
      </w:del>
      <w:r>
        <w:t xml:space="preserve"> bodů, </w:t>
      </w:r>
      <w:ins w:id="63" w:author="m_chyla" w:date="2022-12-19T08:44:00Z">
        <w:r>
          <w:rPr>
            <w:noProof/>
          </w:rPr>
          <w:t>stala</w:t>
        </w:r>
      </w:ins>
      <w:del w:id="64" w:author="m_chyla" w:date="2022-12-19T08:33:00Z">
        <w:r w:rsidDel="00C64C47">
          <w:delText>a</w:delText>
        </w:r>
      </w:del>
      <w:r>
        <w:t xml:space="preserve"> jste se </w:t>
      </w:r>
      <w:ins w:id="65" w:author="m_chyla" w:date="2022-12-19T08:44:00Z">
        <w:r>
          <w:rPr>
            <w:noProof/>
          </w:rPr>
          <w:t>výherkyní</w:t>
        </w:r>
      </w:ins>
      <w:r>
        <w:t xml:space="preserve"> nové automatické myčky do domácnosti v hodnotě </w:t>
      </w:r>
      <w:ins w:id="66" w:author="m_chyla" w:date="2022-12-19T08:44:00Z">
        <w:r>
          <w:rPr>
            <w:noProof/>
          </w:rPr>
          <w:t>420 000</w:t>
        </w:r>
      </w:ins>
      <w:del w:id="67" w:author="m_chyla" w:date="2022-12-19T08:20:00Z">
        <w:r w:rsidDel="00691EAC">
          <w:rPr>
            <w:noProof/>
          </w:rPr>
          <w:delText>«Výhra»</w:delText>
        </w:r>
      </w:del>
      <w:r>
        <w:t xml:space="preserve"> Kč. Výhru si můžete převzít v naší kanceláři osobně každý pracovní den od 8.00 do 15.00 hodin.</w:t>
      </w:r>
    </w:p>
    <w:p w:rsidR="0000312A" w:rsidRDefault="0000312A" w:rsidP="00C05030">
      <w:pPr>
        <w:spacing w:before="240" w:line="720" w:lineRule="auto"/>
      </w:pPr>
      <w:r>
        <w:t>Gratulujeme Vám a děkujeme za přízeň.</w:t>
      </w:r>
    </w:p>
    <w:p w:rsidR="0000312A" w:rsidRDefault="0000312A" w:rsidP="003862E8">
      <w:pPr>
        <w:ind w:firstLine="6946"/>
      </w:pPr>
      <w:r>
        <w:t xml:space="preserve">Karel Štědrý </w:t>
      </w:r>
    </w:p>
    <w:p w:rsidR="0000312A" w:rsidRDefault="0000312A" w:rsidP="003862E8">
      <w:pPr>
        <w:ind w:firstLine="6237"/>
        <w:sectPr w:rsidR="0000312A" w:rsidSect="0000312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  <w:sectPrChange w:id="68" w:author="m_chyla" w:date="2022-12-19T08:44:00Z">
            <w:sectPr w:rsidR="0000312A" w:rsidSect="0000312A">
              <w:pgMar w:top="1417" w:right="1417" w:bottom="1417" w:left="1417" w:header="708" w:footer="708" w:gutter="0"/>
              <w:pgNumType w:start="0"/>
            </w:sectPr>
          </w:sectPrChange>
        </w:sectPr>
      </w:pPr>
      <w:r>
        <w:t>ředitel marketingu a obchodu</w:t>
      </w:r>
    </w:p>
    <w:p w:rsidR="0000312A" w:rsidRDefault="0000312A" w:rsidP="003862E8">
      <w:pPr>
        <w:ind w:firstLine="6237"/>
      </w:pPr>
    </w:p>
    <w:sectPr w:rsidR="0000312A" w:rsidSect="0000312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  <w:sectPrChange w:id="69" w:author="m_chyla" w:date="2022-12-19T08:44:00Z">
        <w:sectPr w:rsidR="0000312A" w:rsidSect="0000312A">
          <w:type w:val="nextPage"/>
          <w:pgMar w:top="1417" w:right="1417" w:bottom="1417" w:left="1417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12A" w:rsidRDefault="0000312A" w:rsidP="00D56FBA">
      <w:r>
        <w:separator/>
      </w:r>
    </w:p>
  </w:endnote>
  <w:endnote w:type="continuationSeparator" w:id="0">
    <w:p w:rsidR="0000312A" w:rsidRDefault="0000312A" w:rsidP="00D5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2A" w:rsidRDefault="0000312A">
    <w:pPr>
      <w:pStyle w:val="Zpat"/>
    </w:pPr>
    <w:r>
      <w:t xml:space="preserve">BANKOVNÍ SPOJENÍ </w:t>
    </w:r>
    <w:r>
      <w:tab/>
      <w:t xml:space="preserve">IČ </w:t>
    </w:r>
    <w:r>
      <w:tab/>
      <w:t>DIČ</w:t>
    </w:r>
  </w:p>
  <w:p w:rsidR="0000312A" w:rsidRDefault="0000312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2A" w:rsidRDefault="0000312A">
    <w:pPr>
      <w:pStyle w:val="Zpat"/>
    </w:pPr>
    <w:r>
      <w:t xml:space="preserve">BANKOVNÍ SPOJENÍ </w:t>
    </w:r>
    <w:r>
      <w:tab/>
      <w:t xml:space="preserve">IČ </w:t>
    </w:r>
    <w:r>
      <w:tab/>
      <w:t>DIČ</w:t>
    </w:r>
  </w:p>
  <w:p w:rsidR="0000312A" w:rsidRDefault="0000312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C47" w:rsidRDefault="00C64C47">
    <w:pPr>
      <w:pStyle w:val="Zpat"/>
    </w:pPr>
    <w:r>
      <w:t xml:space="preserve">BANKOVNÍ SPOJENÍ </w:t>
    </w:r>
    <w:r>
      <w:tab/>
      <w:t xml:space="preserve">IČ </w:t>
    </w:r>
    <w:r>
      <w:tab/>
      <w:t>DIČ</w:t>
    </w:r>
  </w:p>
  <w:p w:rsidR="00C64C47" w:rsidRDefault="00C64C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12A" w:rsidRDefault="0000312A" w:rsidP="00D56FBA">
      <w:r>
        <w:separator/>
      </w:r>
    </w:p>
  </w:footnote>
  <w:footnote w:type="continuationSeparator" w:id="0">
    <w:p w:rsidR="0000312A" w:rsidRDefault="0000312A" w:rsidP="00D56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2A" w:rsidRPr="00D56FBA" w:rsidRDefault="0000312A" w:rsidP="00D56FBA">
    <w:pPr>
      <w:pStyle w:val="Zhlav"/>
      <w:jc w:val="center"/>
      <w:rPr>
        <w:b/>
      </w:rPr>
    </w:pPr>
    <w:r w:rsidRPr="00D56FBA">
      <w:rPr>
        <w:b/>
      </w:rPr>
      <w:t>LEONINA, a.s. – reklamní a sázková agentura</w:t>
    </w:r>
  </w:p>
  <w:p w:rsidR="0000312A" w:rsidRPr="00D56FBA" w:rsidRDefault="0000312A" w:rsidP="00D56FBA">
    <w:pPr>
      <w:pStyle w:val="Zhlav"/>
      <w:jc w:val="center"/>
      <w:rPr>
        <w:sz w:val="22"/>
      </w:rPr>
    </w:pPr>
    <w:r w:rsidRPr="00D56FBA">
      <w:rPr>
        <w:sz w:val="22"/>
      </w:rPr>
      <w:t>Stránská 55, 111 50 Praha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2A" w:rsidRPr="00D56FBA" w:rsidRDefault="0000312A" w:rsidP="00D56FBA">
    <w:pPr>
      <w:pStyle w:val="Zhlav"/>
      <w:jc w:val="center"/>
      <w:rPr>
        <w:b/>
      </w:rPr>
    </w:pPr>
    <w:r w:rsidRPr="00D56FBA">
      <w:rPr>
        <w:b/>
      </w:rPr>
      <w:t>LEONINA, a.s. – reklamní a sázková agentura</w:t>
    </w:r>
  </w:p>
  <w:p w:rsidR="0000312A" w:rsidRPr="00D56FBA" w:rsidRDefault="0000312A" w:rsidP="00D56FBA">
    <w:pPr>
      <w:pStyle w:val="Zhlav"/>
      <w:jc w:val="center"/>
      <w:rPr>
        <w:sz w:val="22"/>
      </w:rPr>
    </w:pPr>
    <w:r w:rsidRPr="00D56FBA">
      <w:rPr>
        <w:sz w:val="22"/>
      </w:rPr>
      <w:t>Stránská 55, 111 50 Praha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C47" w:rsidRPr="00D56FBA" w:rsidRDefault="00C64C47" w:rsidP="00D56FBA">
    <w:pPr>
      <w:pStyle w:val="Zhlav"/>
      <w:jc w:val="center"/>
      <w:rPr>
        <w:b/>
      </w:rPr>
    </w:pPr>
    <w:r w:rsidRPr="00D56FBA">
      <w:rPr>
        <w:b/>
      </w:rPr>
      <w:t>LEONINA, a.s. – reklamní a sázková agentura</w:t>
    </w:r>
  </w:p>
  <w:p w:rsidR="00C64C47" w:rsidRPr="00D56FBA" w:rsidRDefault="00C64C47" w:rsidP="00D56FBA">
    <w:pPr>
      <w:pStyle w:val="Zhlav"/>
      <w:jc w:val="center"/>
      <w:rPr>
        <w:sz w:val="22"/>
      </w:rPr>
    </w:pPr>
    <w:r w:rsidRPr="00D56FBA">
      <w:rPr>
        <w:sz w:val="22"/>
      </w:rPr>
      <w:t>Stránská 55, 111 50 Praha 1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_chyla">
    <w15:presenceInfo w15:providerId="None" w15:userId="m_chy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5C"/>
    <w:rsid w:val="0000312A"/>
    <w:rsid w:val="000701A9"/>
    <w:rsid w:val="000850AF"/>
    <w:rsid w:val="000C3B64"/>
    <w:rsid w:val="00195E41"/>
    <w:rsid w:val="001C2EC0"/>
    <w:rsid w:val="0025205C"/>
    <w:rsid w:val="0031234A"/>
    <w:rsid w:val="003862E8"/>
    <w:rsid w:val="003A3CD3"/>
    <w:rsid w:val="003C7638"/>
    <w:rsid w:val="00403442"/>
    <w:rsid w:val="00443DEF"/>
    <w:rsid w:val="00691EAC"/>
    <w:rsid w:val="00961F11"/>
    <w:rsid w:val="009D60E6"/>
    <w:rsid w:val="00C05030"/>
    <w:rsid w:val="00C64C47"/>
    <w:rsid w:val="00CE5BC8"/>
    <w:rsid w:val="00D56FBA"/>
    <w:rsid w:val="00DB6A5F"/>
    <w:rsid w:val="00E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73177B-1E9F-405C-BA7A-7C6370E4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6FB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56FBA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56FB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56FBA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D56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95E4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5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1</cp:revision>
  <dcterms:created xsi:type="dcterms:W3CDTF">2022-12-19T07:44:00Z</dcterms:created>
  <dcterms:modified xsi:type="dcterms:W3CDTF">2022-12-19T07:45:00Z</dcterms:modified>
</cp:coreProperties>
</file>
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04" w:rsidRPr="00220673" w:rsidRDefault="008A3804" w:rsidP="00440810">
      <w:pPr>
        <w:pBdr>
          <w:top w:val="single" w:sz="8" w:space="1" w:color="auto"/>
          <w:left w:val="single" w:sz="8" w:space="4" w:color="auto"/>
          <w:bottom w:val="single" w:sz="8" w:space="1" w:color="auto"/>
          <w:right w:val="single" w:sz="8" w:space="4" w:color="auto"/>
        </w:pBdr>
        <w:jc w:val="center"/>
        <w:rPr>
          <w:rFonts w:ascii="Arial" w:hAnsi="Arial" w:cs="Arial"/>
          <w:b/>
          <w:spacing w:val="100"/>
          <w:sz w:val="96"/>
          <w:szCs w:val="96"/>
        </w:rPr>
      </w:pPr>
      <w:r w:rsidRPr="00220673">
        <w:rPr>
          <w:rFonts w:ascii="Arial" w:hAnsi="Arial" w:cs="Arial"/>
          <w:b/>
          <w:spacing w:val="-100"/>
          <w:sz w:val="96"/>
          <w:szCs w:val="96"/>
        </w:rPr>
        <w:t>Roboti</w:t>
      </w:r>
    </w:p>
    <w:p w:rsidR="008A3804" w:rsidRPr="006F1514" w:rsidRDefault="008A3804" w:rsidP="008A3804">
      <w:pPr>
        <w:jc w:val="center"/>
        <w:rPr>
          <w:i/>
          <w:smallCaps/>
          <w:sz w:val="48"/>
          <w:szCs w:val="48"/>
        </w:rPr>
      </w:pPr>
      <w:r w:rsidRPr="006F1514">
        <w:rPr>
          <w:i/>
          <w:smallCaps/>
          <w:sz w:val="48"/>
          <w:szCs w:val="48"/>
        </w:rPr>
        <w:t>Ochotní dělníci</w:t>
      </w:r>
    </w:p>
    <w:p w:rsidR="008A3804" w:rsidRDefault="008A3804" w:rsidP="00E37EBC">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8A3804" w:rsidRPr="000E70DF" w:rsidRDefault="008A3804" w:rsidP="00440810">
      <w:pPr>
        <w:pBdr>
          <w:top w:val="dashed" w:sz="4" w:space="1" w:color="FFFF00"/>
          <w:left w:val="dashed" w:sz="4" w:space="4" w:color="FFFF00"/>
          <w:bottom w:val="dashed" w:sz="4" w:space="1" w:color="FFFF00"/>
          <w:right w:val="dashed" w:sz="4" w:space="4" w:color="FFFF00"/>
        </w:pBdr>
      </w:pPr>
    </w:p>
    <w:p w:rsidR="008A3804" w:rsidRPr="008A3804" w:rsidRDefault="008A3804" w:rsidP="00440810">
      <w:pPr>
        <w:jc w:val="center"/>
        <w:rPr>
          <w:rFonts w:ascii="Arial" w:hAnsi="Arial" w:cs="Arial"/>
          <w:sz w:val="96"/>
          <w:szCs w:val="96"/>
        </w:rPr>
      </w:pPr>
      <w:r w:rsidRPr="00440810">
        <w:rPr>
          <w:rFonts w:ascii="Arial" w:hAnsi="Arial" w:cs="Arial"/>
          <w:sz w:val="96"/>
          <w:szCs w:val="96"/>
          <w:bdr w:val="threeDEngrave" w:sz="24" w:space="0" w:color="FFFF00"/>
        </w:rPr>
        <w:t>Roboti</w:t>
      </w:r>
    </w:p>
    <w:p w:rsidR="008A3804" w:rsidRPr="00864D29" w:rsidRDefault="008A3804" w:rsidP="00E652BF">
      <w:pPr>
        <w:shd w:val="clear" w:color="auto" w:fill="FFFF00"/>
        <w:jc w:val="center"/>
        <w:rPr>
          <w:i/>
          <w:sz w:val="48"/>
          <w:szCs w:val="48"/>
        </w:rPr>
      </w:pPr>
      <w:r w:rsidRPr="00864D29">
        <w:rPr>
          <w:i/>
          <w:sz w:val="48"/>
          <w:szCs w:val="48"/>
        </w:rPr>
        <w:t>Ochotní dělníci</w:t>
      </w:r>
    </w:p>
    <w:p w:rsidR="008A3804" w:rsidRDefault="008A3804" w:rsidP="008A3804">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8A3804" w:rsidRPr="000E70DF" w:rsidRDefault="008A3804" w:rsidP="008A3804"/>
    <w:p w:rsidR="008A3804" w:rsidRPr="00136AEB" w:rsidRDefault="008A3804" w:rsidP="00136AEB">
      <w:pPr>
        <w:shd w:val="pct10" w:color="auto" w:fill="FFFF00"/>
        <w:jc w:val="center"/>
        <w:rPr>
          <w:rFonts w:ascii="Arial" w:hAnsi="Arial" w:cs="Arial"/>
          <w:color w:val="000000" w:themeColor="text1"/>
          <w:sz w:val="96"/>
          <w:szCs w:val="96"/>
          <w14:glow w14:rad="228600">
            <w14:schemeClr w14:val="accent4">
              <w14:alpha w14:val="60000"/>
              <w14:satMod w14:val="175000"/>
            </w14:schemeClr>
          </w14:glow>
          <w14:shadow w14:blurRad="0" w14:dist="127000" w14:dir="1020000" w14:sx="95000" w14:sy="95000" w14:kx="0" w14:ky="0" w14:algn="b">
            <w14:srgbClr w14:val="000000">
              <w14:alpha w14:val="60000"/>
            </w14:srgbClr>
          </w14:shadow>
          <w14:textOutline w14:w="0" w14:cap="flat" w14:cmpd="sng" w14:algn="ctr">
            <w14:noFill/>
            <w14:prstDash w14:val="solid"/>
            <w14:round/>
          </w14:textOutline>
          <w14:props3d w14:extrusionH="57150" w14:contourW="25400" w14:prstMaterial="legacyWireframe">
            <w14:bevelT w14:w="50800" w14:h="38100" w14:prst="riblet"/>
            <w14:bevelB w14:w="57150" w14:h="38100" w14:prst="hardEdge"/>
            <w14:extrusionClr>
              <w14:schemeClr w14:val="accent2">
                <w14:lumMod w14:val="75000"/>
              </w14:schemeClr>
            </w14:extrusionClr>
            <w14:contourClr>
              <w14:schemeClr w14:val="accent6">
                <w14:lumMod w14:val="50000"/>
              </w14:schemeClr>
            </w14:contourClr>
          </w14:props3d>
        </w:rPr>
      </w:pPr>
      <w:r w:rsidRPr="00136AEB">
        <w:rPr>
          <w:rFonts w:ascii="Arial" w:hAnsi="Arial" w:cs="Arial"/>
          <w:color w:val="000000" w:themeColor="text1"/>
          <w:sz w:val="96"/>
          <w:szCs w:val="96"/>
          <w14:glow w14:rad="228600">
            <w14:schemeClr w14:val="accent4">
              <w14:alpha w14:val="60000"/>
              <w14:satMod w14:val="175000"/>
            </w14:schemeClr>
          </w14:glow>
          <w14:shadow w14:blurRad="0" w14:dist="127000" w14:dir="1020000" w14:sx="95000" w14:sy="95000" w14:kx="0" w14:ky="0" w14:algn="b">
            <w14:srgbClr w14:val="000000">
              <w14:alpha w14:val="60000"/>
            </w14:srgbClr>
          </w14:shadow>
          <w14:textOutline w14:w="0" w14:cap="flat" w14:cmpd="sng" w14:algn="ctr">
            <w14:noFill/>
            <w14:prstDash w14:val="solid"/>
            <w14:round/>
          </w14:textOutline>
          <w14:props3d w14:extrusionH="57150" w14:contourW="25400" w14:prstMaterial="legacyWireframe">
            <w14:bevelT w14:w="50800" w14:h="38100" w14:prst="riblet"/>
            <w14:bevelB w14:w="57150" w14:h="38100" w14:prst="hardEdge"/>
            <w14:extrusionClr>
              <w14:schemeClr w14:val="accent2">
                <w14:lumMod w14:val="75000"/>
              </w14:schemeClr>
            </w14:extrusionClr>
            <w14:contourClr>
              <w14:schemeClr w14:val="accent6">
                <w14:lumMod w14:val="50000"/>
              </w14:schemeClr>
            </w14:contourClr>
          </w14:props3d>
        </w:rPr>
        <w:t>Roboti</w:t>
      </w:r>
    </w:p>
    <w:p w:rsidR="008A3804" w:rsidRPr="00864D29" w:rsidRDefault="003E66FF" w:rsidP="008A3804">
      <w:pPr>
        <w:jc w:val="center"/>
        <w:rPr>
          <w:i/>
          <w:sz w:val="48"/>
          <w:szCs w:val="48"/>
        </w:rPr>
      </w:pPr>
      <w:r>
        <w:rPr>
          <w:noProof/>
          <w:lang w:eastAsia="cs-CZ"/>
        </w:rPr>
        <mc:AlternateContent>
          <mc:Choice Requires="wpg">
            <w:drawing>
              <wp:anchor distT="0" distB="0" distL="114300" distR="114300" simplePos="0" relativeHeight="251684864" behindDoc="1" locked="0" layoutInCell="1" allowOverlap="1" wp14:anchorId="1089FA13" wp14:editId="184B6CC4">
                <wp:simplePos x="0" y="0"/>
                <wp:positionH relativeFrom="column">
                  <wp:posOffset>1522073</wp:posOffset>
                </wp:positionH>
                <wp:positionV relativeFrom="paragraph">
                  <wp:posOffset>46990</wp:posOffset>
                </wp:positionV>
                <wp:extent cx="2760345" cy="3398520"/>
                <wp:effectExtent l="38100" t="0" r="59055" b="11430"/>
                <wp:wrapTight wrapText="bothSides">
                  <wp:wrapPolygon edited="0">
                    <wp:start x="11329" y="0"/>
                    <wp:lineTo x="2385" y="0"/>
                    <wp:lineTo x="2385" y="1937"/>
                    <wp:lineTo x="745" y="1937"/>
                    <wp:lineTo x="1043" y="4480"/>
                    <wp:lineTo x="2385" y="5812"/>
                    <wp:lineTo x="2683" y="9686"/>
                    <wp:lineTo x="1491" y="11381"/>
                    <wp:lineTo x="-298" y="11623"/>
                    <wp:lineTo x="-298" y="21552"/>
                    <wp:lineTo x="21913" y="21552"/>
                    <wp:lineTo x="21913" y="12955"/>
                    <wp:lineTo x="21168" y="12229"/>
                    <wp:lineTo x="19975" y="11623"/>
                    <wp:lineTo x="15056" y="9686"/>
                    <wp:lineTo x="15205" y="9081"/>
                    <wp:lineTo x="10286" y="7991"/>
                    <wp:lineTo x="5665" y="7749"/>
                    <wp:lineTo x="12820" y="5812"/>
                    <wp:lineTo x="14012" y="5812"/>
                    <wp:lineTo x="19230" y="4238"/>
                    <wp:lineTo x="19379" y="3874"/>
                    <wp:lineTo x="19677" y="2179"/>
                    <wp:lineTo x="19677" y="1816"/>
                    <wp:lineTo x="18634" y="1090"/>
                    <wp:lineTo x="16398" y="0"/>
                    <wp:lineTo x="11329" y="0"/>
                  </wp:wrapPolygon>
                </wp:wrapTight>
                <wp:docPr id="46" name="Skupina 46"/>
                <wp:cNvGraphicFramePr/>
                <a:graphic xmlns:a="http://schemas.openxmlformats.org/drawingml/2006/main">
                  <a:graphicData uri="http://schemas.microsoft.com/office/word/2010/wordprocessingGroup">
                    <wpg:wgp>
                      <wpg:cNvGrpSpPr/>
                      <wpg:grpSpPr>
                        <a:xfrm>
                          <a:off x="0" y="0"/>
                          <a:ext cx="2760345" cy="3398520"/>
                          <a:chOff x="0" y="0"/>
                          <a:chExt cx="2552700" cy="6019762"/>
                        </a:xfrm>
                      </wpg:grpSpPr>
                      <wps:wsp>
                        <wps:cNvPr id="47" name="Obdélník 47"/>
                        <wps:cNvSpPr/>
                        <wps:spPr>
                          <a:xfrm>
                            <a:off x="0" y="3466214"/>
                            <a:ext cx="2552700" cy="2552700"/>
                          </a:xfrm>
                          <a:prstGeom prst="rect">
                            <a:avLst/>
                          </a:prstGeom>
                          <a:solidFill>
                            <a:srgbClr val="904C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bdélník 48"/>
                        <wps:cNvSpPr/>
                        <wps:spPr>
                          <a:xfrm>
                            <a:off x="350874" y="2115879"/>
                            <a:ext cx="257175" cy="1238250"/>
                          </a:xfrm>
                          <a:prstGeom prst="rect">
                            <a:avLst/>
                          </a:prstGeom>
                          <a:solidFill>
                            <a:srgbClr val="E49AB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vnoramenný trojúhelník 49"/>
                        <wps:cNvSpPr/>
                        <wps:spPr>
                          <a:xfrm>
                            <a:off x="0" y="2264736"/>
                            <a:ext cx="2552400" cy="1200150"/>
                          </a:xfrm>
                          <a:prstGeom prst="triangle">
                            <a:avLst>
                              <a:gd name="adj" fmla="val 48406"/>
                            </a:avLst>
                          </a:prstGeom>
                          <a:solidFill>
                            <a:srgbClr val="ECB8A5"/>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6FF" w:rsidRPr="003E66FF" w:rsidRDefault="003E66FF" w:rsidP="003E66FF">
                              <w:pPr>
                                <w:jc w:val="center"/>
                                <w:rPr>
                                  <w:color w:val="00A6ED"/>
                                  <w:sz w:val="44"/>
                                </w:rPr>
                              </w:pPr>
                              <w:r w:rsidRPr="003E66FF">
                                <w:rPr>
                                  <w:color w:val="00A6ED"/>
                                  <w:sz w:val="44"/>
                                </w:rPr>
                                <w:t>Domeček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bdélník 50"/>
                        <wps:cNvSpPr/>
                        <wps:spPr>
                          <a:xfrm>
                            <a:off x="1552353" y="5178056"/>
                            <a:ext cx="474817" cy="841706"/>
                          </a:xfrm>
                          <a:prstGeom prst="rect">
                            <a:avLst/>
                          </a:prstGeom>
                          <a:solidFill>
                            <a:srgbClr val="4ECDC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Skupina 51"/>
                        <wpg:cNvGrpSpPr/>
                        <wpg:grpSpPr>
                          <a:xfrm>
                            <a:off x="308344" y="3710763"/>
                            <a:ext cx="740495" cy="740453"/>
                            <a:chOff x="0" y="0"/>
                            <a:chExt cx="740495" cy="740453"/>
                          </a:xfrm>
                        </wpg:grpSpPr>
                        <wpg:grpSp>
                          <wpg:cNvPr id="52" name="Skupina 52"/>
                          <wpg:cNvGrpSpPr/>
                          <wpg:grpSpPr>
                            <a:xfrm>
                              <a:off x="0" y="0"/>
                              <a:ext cx="740495" cy="734886"/>
                              <a:chOff x="0" y="0"/>
                              <a:chExt cx="740495" cy="734886"/>
                            </a:xfrm>
                          </wpg:grpSpPr>
                          <wps:wsp>
                            <wps:cNvPr id="53" name="Obdélník 53"/>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bdélník 54"/>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6FF" w:rsidRDefault="003E66FF" w:rsidP="003E66FF">
                                  <w:pPr>
                                    <w:jc w:val="center"/>
                                  </w:pPr>
                                </w:p>
                                <w:p w:rsidR="003E66FF" w:rsidRDefault="003E66FF" w:rsidP="003E66FF">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Obdélník 55"/>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Skupina 56"/>
                        <wpg:cNvGrpSpPr/>
                        <wpg:grpSpPr>
                          <a:xfrm>
                            <a:off x="1499190" y="3710763"/>
                            <a:ext cx="740495" cy="740453"/>
                            <a:chOff x="0" y="0"/>
                            <a:chExt cx="740495" cy="740453"/>
                          </a:xfrm>
                        </wpg:grpSpPr>
                        <wpg:grpSp>
                          <wpg:cNvPr id="57" name="Skupina 57"/>
                          <wpg:cNvGrpSpPr/>
                          <wpg:grpSpPr>
                            <a:xfrm>
                              <a:off x="0" y="0"/>
                              <a:ext cx="740495" cy="734886"/>
                              <a:chOff x="0" y="0"/>
                              <a:chExt cx="740495" cy="734886"/>
                            </a:xfrm>
                          </wpg:grpSpPr>
                          <wps:wsp>
                            <wps:cNvPr id="58" name="Obdélník 58"/>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bdélník 59"/>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6FF" w:rsidRDefault="003E66FF" w:rsidP="003E66FF">
                                  <w:pPr>
                                    <w:jc w:val="center"/>
                                  </w:pPr>
                                </w:p>
                                <w:p w:rsidR="003E66FF" w:rsidRDefault="003E66FF" w:rsidP="003E66FF">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Obdélník 60"/>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Skupina 61"/>
                        <wpg:cNvGrpSpPr/>
                        <wpg:grpSpPr>
                          <a:xfrm>
                            <a:off x="350874" y="4869712"/>
                            <a:ext cx="740495" cy="740453"/>
                            <a:chOff x="0" y="0"/>
                            <a:chExt cx="740495" cy="740453"/>
                          </a:xfrm>
                        </wpg:grpSpPr>
                        <wpg:grpSp>
                          <wpg:cNvPr id="62" name="Skupina 62"/>
                          <wpg:cNvGrpSpPr/>
                          <wpg:grpSpPr>
                            <a:xfrm>
                              <a:off x="0" y="0"/>
                              <a:ext cx="740495" cy="734886"/>
                              <a:chOff x="0" y="0"/>
                              <a:chExt cx="740495" cy="734886"/>
                            </a:xfrm>
                          </wpg:grpSpPr>
                          <wps:wsp>
                            <wps:cNvPr id="63" name="Obdélník 63"/>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bdélník 64"/>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6FF" w:rsidRDefault="003E66FF" w:rsidP="003E66FF">
                                  <w:pPr>
                                    <w:jc w:val="center"/>
                                  </w:pPr>
                                </w:p>
                                <w:p w:rsidR="003E66FF" w:rsidRDefault="003E66FF" w:rsidP="003E66FF">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Obdélník 65"/>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Ovál 66"/>
                        <wps:cNvSpPr/>
                        <wps:spPr>
                          <a:xfrm>
                            <a:off x="1637414" y="5603358"/>
                            <a:ext cx="45719" cy="45719"/>
                          </a:xfrm>
                          <a:prstGeom prst="ellipse">
                            <a:avLst/>
                          </a:prstGeom>
                          <a:solidFill>
                            <a:srgbClr val="C7F0B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Mrak 67"/>
                        <wps:cNvSpPr/>
                        <wps:spPr>
                          <a:xfrm>
                            <a:off x="116958" y="0"/>
                            <a:ext cx="2193438" cy="1677335"/>
                          </a:xfrm>
                          <a:prstGeom prst="cloud">
                            <a:avLst/>
                          </a:prstGeom>
                          <a:solidFill>
                            <a:srgbClr val="00002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Mrak 68"/>
                        <wps:cNvSpPr/>
                        <wps:spPr>
                          <a:xfrm>
                            <a:off x="308344" y="1010093"/>
                            <a:ext cx="342117" cy="931230"/>
                          </a:xfrm>
                          <a:prstGeom prst="cloud">
                            <a:avLst/>
                          </a:prstGeom>
                          <a:solidFill>
                            <a:srgbClr val="000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89FA13" id="Skupina 46" o:spid="_x0000_s1026" style="position:absolute;left:0;text-align:left;margin-left:119.85pt;margin-top:3.7pt;width:217.35pt;height:267.6pt;z-index:-251631616;mso-width-relative:margin;mso-height-relative:margin" coordsize="25527,60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">
                <v:rect id="Obdélník 47" o:spid="_x0000_s1027" style="position:absolute;top:34662;width:25527;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" fillcolor="#904c77" strokecolor="#1f4d78 [1604]" strokeweight="1pt"/>
                <v:rect id="Obdélník 48" o:spid="_x0000_s1028" style="position:absolute;left:3508;top:21158;width:2572;height:1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" fillcolor="#e49ab0" strokecolor="#1f4d78 [16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úhelník 49" o:spid="_x0000_s1029" type="#_x0000_t5" style="position:absolute;top:22647;width:25524;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" adj="10456" fillcolor="#ecb8a5" strokecolor="#1f4d78 [1604]" strokeweight="1pt">
                  <v:textbox>
                    <w:txbxContent>
                      <w:p w:rsidR="003E66FF" w:rsidRPr="003E66FF" w:rsidRDefault="003E66FF" w:rsidP="003E66FF">
                        <w:pPr>
                          <w:jc w:val="center"/>
                          <w:rPr>
                            <w:color w:val="00A6ED"/>
                            <w:sz w:val="44"/>
                          </w:rPr>
                        </w:pPr>
                        <w:r w:rsidRPr="003E66FF">
                          <w:rPr>
                            <w:color w:val="00A6ED"/>
                            <w:sz w:val="44"/>
                          </w:rPr>
                          <w:t>Domeček</w:t>
                        </w:r>
                      </w:p>
                    </w:txbxContent>
                  </v:textbox>
                </v:shape>
                <v:rect id="Obdélník 50" o:spid="_x0000_s1030" style="position:absolute;left:15523;top:51780;width:4748;height:8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" fillcolor="#4ecdc4" strokecolor="#1f4d78 [1604]" strokeweight="1pt"/>
                <v:group id="Skupina 51" o:spid="_x0000_s1031" style="position:absolute;left:3083;top:37107;width:7405;height:7405"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Skupina 52" o:spid="_x0000_s1032"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Obdélník 53" o:spid="_x0000_s1033"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" fillcolor="#eccfc3" strokecolor="#1f4d78 [1604]" strokeweight="1pt"/>
                    <v:rect id="Obdélník 54" o:spid="_x0000_s1034"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" fillcolor="#957d95" stroked="f" strokeweight="1pt">
                      <v:textbox>
                        <w:txbxContent>
                          <w:p w:rsidR="003E66FF" w:rsidRDefault="003E66FF" w:rsidP="003E66FF">
                            <w:pPr>
                              <w:jc w:val="center"/>
                            </w:pPr>
                          </w:p>
                          <w:p w:rsidR="003E66FF" w:rsidRDefault="003E66FF" w:rsidP="003E66FF">
                            <w:r>
                              <w:t>v</w:t>
                            </w:r>
                          </w:p>
                        </w:txbxContent>
                      </v:textbox>
                    </v:rect>
                  </v:group>
                  <v:rect id="Obdélník 55" o:spid="_x0000_s1035"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" fillcolor="#957d95" strokecolor="#1f4d78 [1604]" strokeweight="1pt"/>
                </v:group>
                <v:group id="Skupina 56" o:spid="_x0000_s1036" style="position:absolute;left:14991;top:37107;width:7405;height:7405"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Skupina 57" o:spid="_x0000_s1037"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Obdélník 58" o:spid="_x0000_s1038"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" fillcolor="#eccfc3" strokecolor="#1f4d78 [1604]" strokeweight="1pt"/>
                    <v:rect id="Obdélník 59" o:spid="_x0000_s1039"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" fillcolor="#957d95" stroked="f" strokeweight="1pt">
                      <v:textbox>
                        <w:txbxContent>
                          <w:p w:rsidR="003E66FF" w:rsidRDefault="003E66FF" w:rsidP="003E66FF">
                            <w:pPr>
                              <w:jc w:val="center"/>
                            </w:pPr>
                          </w:p>
                          <w:p w:rsidR="003E66FF" w:rsidRDefault="003E66FF" w:rsidP="003E66FF">
                            <w:r>
                              <w:t>v</w:t>
                            </w:r>
                          </w:p>
                        </w:txbxContent>
                      </v:textbox>
                    </v:rect>
                  </v:group>
                  <v:rect id="Obdélník 60" o:spid="_x0000_s1040"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" fillcolor="#957d95" strokecolor="#1f4d78 [1604]" strokeweight="1pt"/>
                </v:group>
                <v:group id="Skupina 61" o:spid="_x0000_s1041" style="position:absolute;left:3508;top:48697;width:7405;height:7404"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Skupina 62" o:spid="_x0000_s1042"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Obdélník 63" o:spid="_x0000_s1043"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" fillcolor="#eccfc3" strokecolor="#1f4d78 [1604]" strokeweight="1pt"/>
                    <v:rect id="Obdélník 64" o:spid="_x0000_s1044"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" fillcolor="#957d95" stroked="f" strokeweight="1pt">
                      <v:textbox>
                        <w:txbxContent>
                          <w:p w:rsidR="003E66FF" w:rsidRDefault="003E66FF" w:rsidP="003E66FF">
                            <w:pPr>
                              <w:jc w:val="center"/>
                            </w:pPr>
                          </w:p>
                          <w:p w:rsidR="003E66FF" w:rsidRDefault="003E66FF" w:rsidP="003E66FF">
                            <w:r>
                              <w:t>v</w:t>
                            </w:r>
                          </w:p>
                        </w:txbxContent>
                      </v:textbox>
                    </v:rect>
                  </v:group>
                  <v:rect id="Obdélník 65" o:spid="_x0000_s1045"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" fillcolor="#957d95" strokecolor="#1f4d78 [1604]" strokeweight="1pt"/>
                </v:group>
                <v:oval id="Ovál 66" o:spid="_x0000_s1046" style="position:absolute;left:16374;top:56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" fillcolor="#c7f0bd" strokecolor="#1f4d78 [1604]" strokeweight="1pt">
                  <v:stroke joinstyle="miter"/>
                </v:oval>
                <v:shape id="Mrak 67" o:spid="_x0000_s1047" style="position:absolute;left:1169;width:21934;height:1677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2" strokecolor="#1f4d78 [1604]" strokeweight="1pt">
                  <v:stroke joinstyle="miter"/>
                  <v:path arrowok="t" o:connecttype="custom" o:connectlocs="238283,1016380;109672,985434;351762,1355030;295505,1369824;836654,1517755;802737,1450196;1463663,1349284;1450106,1423405;1732867,891240;1897933,1168310;2122253,596153;2048732,700054;1945864,210676;1949723,259754;1476407,153445;1514082,90856;1124188,183264;1142416,129295;710836,201591;776843,253930;209544,613043;198019,557947" o:connectangles="0,0,0,0,0,0,0,0,0,0,0,0,0,0,0,0,0,0,0,0,0,0"/>
                </v:shape>
                <v:shape id="Mrak 68" o:spid="_x0000_s1048" style="position:absolute;left:3083;top:10100;width:3421;height:931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2" stroked="f" strokeweight="1pt">
                  <v:stroke joinstyle="miter"/>
                  <v:path arrowok="t" o:connecttype="custom" o:connectlocs="37166,564278;17106,547098;54865,752292;46091,760505;130495,842634;125205,805126;228292,749101;226177,790252;270280,494802;296026,648628;331014,330975;319547,388659;303502,116964;304104,144211;230280,85190;236156,50442;175343,101746;178186,71782;110871,111920;121166,140978;32683,340352;30886,309763" o:connectangles="0,0,0,0,0,0,0,0,0,0,0,0,0,0,0,0,0,0,0,0,0,0"/>
                </v:shape>
                <w10:wrap type="tight"/>
              </v:group>
            </w:pict>
          </mc:Fallback>
        </mc:AlternateContent>
      </w:r>
      <w:r w:rsidR="008A3804" w:rsidRPr="00864D29">
        <w:rPr>
          <w:i/>
          <w:sz w:val="48"/>
          <w:szCs w:val="48"/>
        </w:rPr>
        <w:t>Ochotní dělníci</w:t>
      </w:r>
    </w:p>
    <w:p w:rsidR="008A3804" w:rsidRDefault="008A3804" w:rsidP="008A3804">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r w:rsidR="003E66FF" w:rsidRPr="003E66FF">
        <w:rPr>
          <w:noProof/>
          <w:lang w:eastAsia="cs-CZ"/>
        </w:rPr>
        <w:t xml:space="preserve"> </w:t>
      </w:r>
    </w:p>
    <w:p w:rsidR="008A3804" w:rsidRPr="000E70DF" w:rsidRDefault="008A3804" w:rsidP="008A3804"/>
    <w:p w:rsidR="003E66FF" w:rsidRDefault="003E66FF" w:rsidP="008A3804">
      <w:pPr>
        <w:jc w:val="center"/>
        <w:rPr>
          <w:rFonts w:ascii="Arial" w:hAnsi="Arial" w:cs="Arial"/>
          <w:sz w:val="96"/>
          <w:szCs w:val="96"/>
        </w:rPr>
      </w:pPr>
      <w:r>
        <w:rPr>
          <w:rFonts w:ascii="Arial" w:hAnsi="Arial" w:cs="Arial"/>
          <w:sz w:val="96"/>
          <w:szCs w:val="96"/>
        </w:rPr>
        <w:br w:type="page"/>
      </w:r>
    </w:p>
    <w:p w:rsidR="008A3804" w:rsidRPr="008A3804" w:rsidRDefault="008A3804" w:rsidP="008A3804">
      <w:pPr>
        <w:jc w:val="center"/>
        <w:rPr>
          <w:rFonts w:ascii="Arial" w:hAnsi="Arial" w:cs="Arial"/>
          <w:sz w:val="96"/>
          <w:szCs w:val="96"/>
        </w:rPr>
      </w:pPr>
      <w:r w:rsidRPr="008A3804">
        <w:rPr>
          <w:rFonts w:ascii="Arial" w:hAnsi="Arial" w:cs="Arial"/>
          <w:sz w:val="96"/>
          <w:szCs w:val="96"/>
        </w:rPr>
        <w:lastRenderedPageBreak/>
        <w:t>Roboti</w:t>
      </w:r>
    </w:p>
    <w:p w:rsidR="008A3804" w:rsidRPr="00864D29" w:rsidRDefault="008A3804" w:rsidP="008A3804">
      <w:pPr>
        <w:jc w:val="center"/>
        <w:rPr>
          <w:i/>
          <w:sz w:val="48"/>
          <w:szCs w:val="48"/>
        </w:rPr>
      </w:pPr>
      <w:r w:rsidRPr="00864D29">
        <w:rPr>
          <w:i/>
          <w:sz w:val="48"/>
          <w:szCs w:val="48"/>
        </w:rPr>
        <w:t>Ochotní dělníci</w:t>
      </w:r>
    </w:p>
    <w:p w:rsidR="008A3804" w:rsidRDefault="008A3804" w:rsidP="00E652BF">
      <w:pPr>
        <w:spacing w:before="240"/>
        <w:ind w:left="2835" w:right="567" w:firstLine="567"/>
        <w:jc w:val="both"/>
      </w:pPr>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8A3804" w:rsidRPr="000E70DF" w:rsidRDefault="008A3804" w:rsidP="008A3804"/>
    <w:p w:rsidR="008A3804" w:rsidRDefault="008A3804" w:rsidP="008A3804"/>
    <w:p w:rsidR="00220673" w:rsidRDefault="00220673" w:rsidP="00E652BF">
      <w:pPr>
        <w:spacing w:after="240"/>
        <w:ind w:left="2127"/>
      </w:pPr>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220673" w:rsidRDefault="00220673" w:rsidP="00220673">
      <w:pPr>
        <w:spacing w:after="240"/>
      </w:pPr>
    </w:p>
    <w:p w:rsidR="00220673" w:rsidRDefault="00220673" w:rsidP="00E652BF">
      <w:pPr>
        <w:spacing w:after="240"/>
        <w:ind w:left="1560" w:firstLine="709"/>
      </w:pPr>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xml:space="preserve">, kde provádějí i velmi </w:t>
      </w:r>
    </w:p>
    <w:p w:rsidR="00220673" w:rsidRDefault="00220673" w:rsidP="00220673">
      <w:pPr>
        <w:spacing w:after="240"/>
      </w:pPr>
    </w:p>
    <w:p w:rsidR="00220673" w:rsidRDefault="00220673" w:rsidP="00220673">
      <w:pPr>
        <w:spacing w:after="240"/>
      </w:pPr>
      <w:r>
        <w:t>složité mechanické úkony.</w:t>
      </w:r>
    </w:p>
    <w:p w:rsidR="00220673" w:rsidRDefault="00220673" w:rsidP="00E652BF">
      <w:pPr>
        <w:spacing w:after="240"/>
        <w:ind w:left="1701" w:hanging="709"/>
      </w:pPr>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220673" w:rsidRDefault="00220673" w:rsidP="00220673">
      <w:pPr>
        <w:spacing w:after="240"/>
      </w:pPr>
    </w:p>
    <w:p w:rsidR="00220673" w:rsidRDefault="00220673" w:rsidP="00220673">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220673" w:rsidRDefault="00220673" w:rsidP="00220673"/>
    <w:p w:rsidR="00220673" w:rsidRPr="00220673" w:rsidRDefault="00220673" w:rsidP="00220673">
      <w:pPr>
        <w:rPr>
          <w:b/>
        </w:rPr>
      </w:pPr>
      <w:r>
        <w:lastRenderedPageBreak/>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220673" w:rsidRDefault="00220673" w:rsidP="00220673"/>
    <w:p w:rsidR="00220673" w:rsidRDefault="00220673" w:rsidP="008A3804">
      <w:r>
        <w:t xml:space="preserve">Název </w:t>
      </w:r>
      <w:r>
        <w:rPr>
          <w:b/>
        </w:rPr>
        <w:t>robot</w:t>
      </w:r>
      <w:r>
        <w:t xml:space="preserve">, odvozený z českého slova </w:t>
      </w:r>
      <w:r w:rsidRPr="008A3804">
        <w:rPr>
          <w:b/>
          <w:i/>
        </w:rPr>
        <w:t>robota</w:t>
      </w:r>
      <w:r>
        <w:t xml:space="preserve">, byl poprvé použit ve 20. letech </w:t>
      </w:r>
      <w:r>
        <w:rPr>
          <w:b/>
        </w:rPr>
        <w:t>Karlem Čapkem</w:t>
      </w:r>
      <w:r>
        <w:t xml:space="preserve"> ve hře </w:t>
      </w:r>
      <w:r>
        <w:rPr>
          <w:b/>
          <w:u w:val="single"/>
        </w:rPr>
        <w:t>RUR</w:t>
      </w:r>
      <w:r w:rsidRPr="000E70DF">
        <w:t>,</w:t>
      </w:r>
      <w:r w:rsidRPr="000E70DF">
        <w:rPr>
          <w:b/>
        </w:rPr>
        <w:t xml:space="preserve"> </w:t>
      </w:r>
      <w:r w:rsidRPr="000E70DF">
        <w:t>al</w:t>
      </w:r>
      <w:r>
        <w:t>e první praktické použití</w:t>
      </w:r>
      <w:r>
        <w:rPr>
          <w:b/>
        </w:rPr>
        <w:t xml:space="preserve"> </w:t>
      </w:r>
      <w:r>
        <w:rPr>
          <w:b/>
          <w:u w:val="single"/>
        </w:rPr>
        <w:t>robotiky</w:t>
      </w:r>
      <w:r w:rsidRPr="000E70DF">
        <w:t xml:space="preserve"> </w:t>
      </w:r>
      <w:r>
        <w:t xml:space="preserve">nastává teprve v 50. letech, kdy byl patentován </w:t>
      </w:r>
      <w:r>
        <w:rPr>
          <w:b/>
        </w:rPr>
        <w:t>„</w:t>
      </w:r>
      <w:r w:rsidRPr="00864D29">
        <w:rPr>
          <w:b/>
          <w:i/>
        </w:rPr>
        <w:t>statický průmyslový manipulátor</w:t>
      </w:r>
      <w:r>
        <w:rPr>
          <w:b/>
        </w:rPr>
        <w:t>“</w:t>
      </w:r>
      <w:r>
        <w:t xml:space="preserve">, první varianta </w:t>
      </w:r>
      <w:r w:rsidRPr="00864D29">
        <w:rPr>
          <w:b/>
          <w:i/>
        </w:rPr>
        <w:t>robotového ramena</w:t>
      </w:r>
      <w:r>
        <w:t xml:space="preserve">. Jeho velmi komplikovaní následovníci jsou dnes </w:t>
      </w:r>
      <w:r>
        <w:rPr>
          <w:u w:val="single"/>
        </w:rPr>
        <w:t>běžným vybavením továren</w:t>
      </w:r>
      <w:r>
        <w:t>, kde provádějí i velmi složité mechanické úkony.</w:t>
      </w:r>
    </w:p>
    <w:p w:rsidR="00220673" w:rsidRDefault="00220673" w:rsidP="008A3804"/>
    <w:p w:rsidR="00220673" w:rsidRDefault="00220673" w:rsidP="008A3804"/>
    <w:p w:rsidR="00220673" w:rsidRDefault="00220673" w:rsidP="008A3804"/>
    <w:p w:rsidR="00220673" w:rsidRDefault="00220673" w:rsidP="008A3804"/>
    <w:p w:rsidR="00220673" w:rsidRDefault="007D0F3B" w:rsidP="008A3804">
      <w:r>
        <w:t>Roční období</w:t>
      </w:r>
    </w:p>
    <w:p w:rsidR="007D0F3B" w:rsidRDefault="007D0F3B" w:rsidP="00AB1B7A">
      <w:pPr>
        <w:pStyle w:val="Odstavecseseznamem"/>
        <w:numPr>
          <w:ilvl w:val="0"/>
          <w:numId w:val="3"/>
        </w:numPr>
      </w:pPr>
      <w:r>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7D0F3B" w:rsidRDefault="007D0F3B" w:rsidP="007D0F3B">
      <w:pPr>
        <w:spacing w:line="360" w:lineRule="auto"/>
      </w:pPr>
      <w:r>
        <w:t>Roční období</w:t>
      </w:r>
    </w:p>
    <w:p w:rsidR="007D0F3B" w:rsidRDefault="007D0F3B" w:rsidP="00AB1B7A">
      <w:pPr>
        <w:pStyle w:val="Odstavecseseznamem"/>
        <w:numPr>
          <w:ilvl w:val="0"/>
          <w:numId w:val="3"/>
        </w:numPr>
      </w:pPr>
      <w:r>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7D0F3B" w:rsidRDefault="007D0F3B" w:rsidP="007D0F3B">
      <w:pPr>
        <w:spacing w:line="360" w:lineRule="auto"/>
      </w:pPr>
      <w:r>
        <w:t>Roční období</w:t>
      </w:r>
    </w:p>
    <w:p w:rsidR="007D0F3B" w:rsidRDefault="007D0F3B" w:rsidP="00AB1B7A">
      <w:pPr>
        <w:pStyle w:val="Odstavecseseznamem"/>
        <w:numPr>
          <w:ilvl w:val="0"/>
          <w:numId w:val="3"/>
        </w:numPr>
      </w:pPr>
      <w:r>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7D0F3B" w:rsidRDefault="007D0F3B" w:rsidP="007D0F3B">
      <w:pPr>
        <w:spacing w:line="360" w:lineRule="auto"/>
      </w:pPr>
      <w:r>
        <w:t>Roční období</w:t>
      </w:r>
    </w:p>
    <w:p w:rsidR="007D0F3B" w:rsidRDefault="007D0F3B" w:rsidP="00BC2B99">
      <w:pPr>
        <w:pStyle w:val="Odstavecseseznamem"/>
        <w:numPr>
          <w:ilvl w:val="0"/>
          <w:numId w:val="2"/>
        </w:numPr>
      </w:pPr>
      <w:r>
        <w:t>jaro</w:t>
      </w:r>
    </w:p>
    <w:p w:rsidR="007D0F3B" w:rsidRDefault="007D0F3B" w:rsidP="00BC2B99">
      <w:pPr>
        <w:pStyle w:val="Odstavecseseznamem"/>
        <w:numPr>
          <w:ilvl w:val="0"/>
          <w:numId w:val="2"/>
        </w:numPr>
      </w:pPr>
      <w:proofErr w:type="spellStart"/>
      <w:r>
        <w:t>leto</w:t>
      </w:r>
      <w:proofErr w:type="spellEnd"/>
    </w:p>
    <w:p w:rsidR="007D0F3B" w:rsidRDefault="007D0F3B" w:rsidP="00BC2B99">
      <w:pPr>
        <w:pStyle w:val="Odstavecseseznamem"/>
        <w:numPr>
          <w:ilvl w:val="0"/>
          <w:numId w:val="2"/>
        </w:numPr>
      </w:pPr>
      <w:r>
        <w:t>podzim</w:t>
      </w:r>
    </w:p>
    <w:p w:rsidR="007D0F3B" w:rsidRDefault="007D0F3B" w:rsidP="00BC2B99">
      <w:pPr>
        <w:pStyle w:val="Odstavecseseznamem"/>
        <w:numPr>
          <w:ilvl w:val="0"/>
          <w:numId w:val="2"/>
        </w:numPr>
      </w:pPr>
      <w:r>
        <w:t>zima</w:t>
      </w:r>
    </w:p>
    <w:p w:rsidR="007D0F3B" w:rsidRDefault="007D0F3B" w:rsidP="007D0F3B">
      <w:pPr>
        <w:spacing w:line="360" w:lineRule="auto"/>
      </w:pPr>
      <w:r>
        <w:t>Roční období</w:t>
      </w:r>
    </w:p>
    <w:p w:rsidR="007D0F3B" w:rsidRDefault="007D0F3B" w:rsidP="00AB1B7A">
      <w:pPr>
        <w:pStyle w:val="Odstavecseseznamem"/>
        <w:numPr>
          <w:ilvl w:val="0"/>
          <w:numId w:val="3"/>
        </w:numPr>
      </w:pPr>
      <w:r>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7D0F3B" w:rsidRDefault="007D0F3B" w:rsidP="00AB1B7A">
      <w:pPr>
        <w:pStyle w:val="Odstavecseseznamem"/>
        <w:numPr>
          <w:ilvl w:val="0"/>
          <w:numId w:val="6"/>
        </w:numPr>
        <w:spacing w:line="360" w:lineRule="auto"/>
      </w:pPr>
      <w:r>
        <w:t>Roční období</w:t>
      </w:r>
    </w:p>
    <w:p w:rsidR="007D0F3B" w:rsidRDefault="007D0F3B" w:rsidP="00AB1B7A">
      <w:pPr>
        <w:pStyle w:val="Odstavecseseznamem"/>
        <w:numPr>
          <w:ilvl w:val="0"/>
          <w:numId w:val="7"/>
        </w:numPr>
      </w:pPr>
      <w:r>
        <w:t>jaro</w:t>
      </w:r>
    </w:p>
    <w:p w:rsidR="007D0F3B" w:rsidRDefault="007D0F3B" w:rsidP="00AB1B7A">
      <w:pPr>
        <w:pStyle w:val="Odstavecseseznamem"/>
        <w:numPr>
          <w:ilvl w:val="0"/>
          <w:numId w:val="7"/>
        </w:numPr>
      </w:pPr>
      <w:proofErr w:type="spellStart"/>
      <w:r>
        <w:t>leto</w:t>
      </w:r>
      <w:proofErr w:type="spellEnd"/>
    </w:p>
    <w:p w:rsidR="007D0F3B" w:rsidRDefault="007D0F3B" w:rsidP="00AB1B7A">
      <w:pPr>
        <w:pStyle w:val="Odstavecseseznamem"/>
        <w:numPr>
          <w:ilvl w:val="0"/>
          <w:numId w:val="7"/>
        </w:numPr>
      </w:pPr>
      <w:r>
        <w:t>podzim</w:t>
      </w:r>
    </w:p>
    <w:p w:rsidR="007D0F3B" w:rsidRDefault="007D0F3B" w:rsidP="00AB1B7A">
      <w:pPr>
        <w:pStyle w:val="Odstavecseseznamem"/>
        <w:numPr>
          <w:ilvl w:val="0"/>
          <w:numId w:val="7"/>
        </w:numPr>
      </w:pPr>
      <w:r>
        <w:t>zima</w:t>
      </w:r>
    </w:p>
    <w:p w:rsidR="007D0F3B" w:rsidRDefault="007D0F3B" w:rsidP="007D0F3B">
      <w:pPr>
        <w:spacing w:line="360" w:lineRule="auto"/>
      </w:pPr>
      <w:r>
        <w:t>Roční období</w:t>
      </w:r>
    </w:p>
    <w:p w:rsidR="007D0F3B" w:rsidRDefault="007D0F3B" w:rsidP="00AB1B7A">
      <w:pPr>
        <w:pStyle w:val="Odstavecseseznamem"/>
        <w:numPr>
          <w:ilvl w:val="0"/>
          <w:numId w:val="3"/>
        </w:numPr>
      </w:pPr>
      <w:r>
        <w:lastRenderedPageBreak/>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7D0F3B" w:rsidRDefault="007D0F3B" w:rsidP="007D0F3B">
      <w:pPr>
        <w:spacing w:line="360" w:lineRule="auto"/>
      </w:pPr>
      <w:r>
        <w:t>Roční období</w:t>
      </w:r>
    </w:p>
    <w:p w:rsidR="007D0F3B" w:rsidRDefault="007D0F3B" w:rsidP="00AB1B7A">
      <w:pPr>
        <w:pStyle w:val="Odstavecseseznamem"/>
        <w:numPr>
          <w:ilvl w:val="0"/>
          <w:numId w:val="3"/>
        </w:numPr>
      </w:pPr>
      <w:r>
        <w:t>jaro</w:t>
      </w:r>
    </w:p>
    <w:p w:rsidR="007D0F3B" w:rsidRDefault="007D0F3B" w:rsidP="00AB1B7A">
      <w:pPr>
        <w:pStyle w:val="Odstavecseseznamem"/>
        <w:numPr>
          <w:ilvl w:val="0"/>
          <w:numId w:val="3"/>
        </w:numPr>
      </w:pPr>
      <w:proofErr w:type="spellStart"/>
      <w:r>
        <w:t>leto</w:t>
      </w:r>
      <w:proofErr w:type="spellEnd"/>
    </w:p>
    <w:p w:rsidR="007D0F3B" w:rsidRDefault="007D0F3B" w:rsidP="00AB1B7A">
      <w:pPr>
        <w:pStyle w:val="Odstavecseseznamem"/>
        <w:numPr>
          <w:ilvl w:val="0"/>
          <w:numId w:val="3"/>
        </w:numPr>
      </w:pPr>
      <w:r>
        <w:t>podzim</w:t>
      </w:r>
    </w:p>
    <w:p w:rsidR="007D0F3B" w:rsidRDefault="007D0F3B" w:rsidP="00AB1B7A">
      <w:pPr>
        <w:pStyle w:val="Odstavecseseznamem"/>
        <w:numPr>
          <w:ilvl w:val="0"/>
          <w:numId w:val="3"/>
        </w:numPr>
      </w:pPr>
      <w:r>
        <w:t>zima</w:t>
      </w:r>
    </w:p>
    <w:p w:rsidR="00220673" w:rsidRDefault="00220673" w:rsidP="008A3804"/>
    <w:p w:rsidR="00AB1B7A" w:rsidRDefault="00AB1B7A" w:rsidP="008A3804"/>
    <w:p w:rsidR="00AB1B7A" w:rsidRDefault="00AB1B7A">
      <w:pPr>
        <w:spacing w:after="160" w:line="259" w:lineRule="auto"/>
      </w:pPr>
      <w:r>
        <w:br w:type="page"/>
      </w:r>
    </w:p>
    <w:p w:rsidR="00AB1B7A" w:rsidRDefault="0041270E" w:rsidP="0080423F">
      <w:r>
        <w:lastRenderedPageBreak/>
        <w:t>Více úrovňový seznam</w:t>
      </w:r>
    </w:p>
    <w:p w:rsidR="0041270E" w:rsidRDefault="0041270E" w:rsidP="00021AB6">
      <w:pPr>
        <w:pStyle w:val="Odstavecseseznamem"/>
        <w:numPr>
          <w:ilvl w:val="0"/>
          <w:numId w:val="9"/>
        </w:numPr>
      </w:pPr>
      <w:r>
        <w:t>Evropa</w:t>
      </w:r>
    </w:p>
    <w:p w:rsidR="0041270E" w:rsidRDefault="0041270E" w:rsidP="00021AB6">
      <w:pPr>
        <w:pStyle w:val="Odstavecseseznamem"/>
        <w:numPr>
          <w:ilvl w:val="1"/>
          <w:numId w:val="9"/>
        </w:numPr>
      </w:pPr>
      <w:r>
        <w:t>Česká Republika</w:t>
      </w:r>
    </w:p>
    <w:p w:rsidR="0041270E" w:rsidRDefault="0041270E" w:rsidP="00021AB6">
      <w:pPr>
        <w:pStyle w:val="Odstavecseseznamem"/>
        <w:numPr>
          <w:ilvl w:val="2"/>
          <w:numId w:val="9"/>
        </w:numPr>
      </w:pPr>
      <w:r>
        <w:t>Nový Jičín</w:t>
      </w:r>
    </w:p>
    <w:p w:rsidR="0041270E" w:rsidRDefault="0041270E" w:rsidP="00021AB6">
      <w:pPr>
        <w:pStyle w:val="Odstavecseseznamem"/>
        <w:numPr>
          <w:ilvl w:val="2"/>
          <w:numId w:val="9"/>
        </w:numPr>
      </w:pPr>
      <w:r>
        <w:t>Praha</w:t>
      </w:r>
    </w:p>
    <w:p w:rsidR="0041270E" w:rsidRDefault="0041270E" w:rsidP="00021AB6">
      <w:pPr>
        <w:pStyle w:val="Odstavecseseznamem"/>
        <w:numPr>
          <w:ilvl w:val="2"/>
          <w:numId w:val="9"/>
        </w:numPr>
      </w:pPr>
      <w:r>
        <w:t>Ostrava</w:t>
      </w:r>
    </w:p>
    <w:p w:rsidR="00021AB6" w:rsidRDefault="00021AB6" w:rsidP="00021AB6">
      <w:pPr>
        <w:pStyle w:val="Odstavecseseznamem"/>
        <w:numPr>
          <w:ilvl w:val="2"/>
          <w:numId w:val="9"/>
        </w:numPr>
      </w:pPr>
      <w:r>
        <w:t>Valašské Meziříčí</w:t>
      </w:r>
    </w:p>
    <w:p w:rsidR="0041270E" w:rsidRDefault="0041270E" w:rsidP="00021AB6">
      <w:pPr>
        <w:pStyle w:val="Odstavecseseznamem"/>
        <w:numPr>
          <w:ilvl w:val="1"/>
          <w:numId w:val="9"/>
        </w:numPr>
      </w:pPr>
      <w:r>
        <w:t>Slovensko</w:t>
      </w:r>
    </w:p>
    <w:p w:rsidR="0041270E" w:rsidRDefault="0041270E" w:rsidP="00021AB6">
      <w:pPr>
        <w:pStyle w:val="Odstavecseseznamem"/>
        <w:numPr>
          <w:ilvl w:val="2"/>
          <w:numId w:val="9"/>
        </w:numPr>
      </w:pPr>
      <w:r>
        <w:t>Zvolen</w:t>
      </w:r>
    </w:p>
    <w:p w:rsidR="0041270E" w:rsidRDefault="0041270E" w:rsidP="00021AB6">
      <w:pPr>
        <w:pStyle w:val="Odstavecseseznamem"/>
        <w:numPr>
          <w:ilvl w:val="2"/>
          <w:numId w:val="9"/>
        </w:numPr>
      </w:pPr>
      <w:r>
        <w:t>Bratislava</w:t>
      </w:r>
    </w:p>
    <w:p w:rsidR="00021AB6" w:rsidRDefault="00021AB6" w:rsidP="00021AB6">
      <w:pPr>
        <w:pStyle w:val="Odstavecseseznamem"/>
        <w:numPr>
          <w:ilvl w:val="2"/>
          <w:numId w:val="9"/>
        </w:numPr>
      </w:pPr>
      <w:r>
        <w:t>Nitra</w:t>
      </w:r>
    </w:p>
    <w:p w:rsidR="0041270E" w:rsidRDefault="0041270E" w:rsidP="00021AB6">
      <w:pPr>
        <w:pStyle w:val="Odstavecseseznamem"/>
        <w:numPr>
          <w:ilvl w:val="0"/>
          <w:numId w:val="9"/>
        </w:numPr>
      </w:pPr>
      <w:r>
        <w:t>Asie</w:t>
      </w:r>
    </w:p>
    <w:p w:rsidR="0041270E" w:rsidRDefault="0041270E" w:rsidP="00021AB6">
      <w:pPr>
        <w:pStyle w:val="Odstavecseseznamem"/>
        <w:numPr>
          <w:ilvl w:val="1"/>
          <w:numId w:val="9"/>
        </w:numPr>
      </w:pPr>
      <w:r>
        <w:t>Japonsko</w:t>
      </w:r>
    </w:p>
    <w:p w:rsidR="0041270E" w:rsidRDefault="0041270E" w:rsidP="00021AB6">
      <w:pPr>
        <w:pStyle w:val="Odstavecseseznamem"/>
        <w:numPr>
          <w:ilvl w:val="2"/>
          <w:numId w:val="9"/>
        </w:numPr>
      </w:pPr>
      <w:r>
        <w:t>Tokio</w:t>
      </w:r>
    </w:p>
    <w:p w:rsidR="0041270E" w:rsidRDefault="0041270E" w:rsidP="00021AB6">
      <w:pPr>
        <w:pStyle w:val="Odstavecseseznamem"/>
        <w:numPr>
          <w:ilvl w:val="2"/>
          <w:numId w:val="9"/>
        </w:numPr>
      </w:pPr>
      <w:r>
        <w:t>Fuku sima</w:t>
      </w:r>
    </w:p>
    <w:p w:rsidR="0041270E" w:rsidRDefault="0041270E" w:rsidP="00021AB6">
      <w:pPr>
        <w:pStyle w:val="Odstavecseseznamem"/>
        <w:numPr>
          <w:ilvl w:val="1"/>
          <w:numId w:val="9"/>
        </w:numPr>
      </w:pPr>
      <w:r>
        <w:t>Indie</w:t>
      </w:r>
    </w:p>
    <w:p w:rsidR="0041270E" w:rsidRDefault="0041270E" w:rsidP="00021AB6">
      <w:pPr>
        <w:pStyle w:val="Odstavecseseznamem"/>
        <w:numPr>
          <w:ilvl w:val="2"/>
          <w:numId w:val="9"/>
        </w:numPr>
        <w:spacing w:after="160"/>
      </w:pPr>
      <w:r>
        <w:t>Dillí</w:t>
      </w:r>
    </w:p>
    <w:p w:rsidR="00021AB6" w:rsidRDefault="00021AB6" w:rsidP="00021AB6">
      <w:pPr>
        <w:pStyle w:val="Odstavecseseznamem"/>
        <w:numPr>
          <w:ilvl w:val="2"/>
          <w:numId w:val="9"/>
        </w:numPr>
        <w:spacing w:after="160"/>
      </w:pPr>
      <w:r>
        <w:t>Bombaj</w:t>
      </w:r>
    </w:p>
    <w:p w:rsidR="00021AB6" w:rsidRDefault="00021AB6" w:rsidP="00021AB6">
      <w:pPr>
        <w:pStyle w:val="Odstavecseseznamem"/>
        <w:numPr>
          <w:ilvl w:val="2"/>
          <w:numId w:val="9"/>
        </w:numPr>
        <w:spacing w:after="160"/>
      </w:pPr>
      <w:proofErr w:type="spellStart"/>
      <w:r>
        <w:t>Goa</w:t>
      </w:r>
      <w:proofErr w:type="spellEnd"/>
    </w:p>
    <w:p w:rsidR="00021AB6" w:rsidRDefault="00021AB6" w:rsidP="00021AB6">
      <w:pPr>
        <w:pStyle w:val="Odstavecseseznamem"/>
        <w:numPr>
          <w:ilvl w:val="0"/>
          <w:numId w:val="9"/>
        </w:numPr>
        <w:spacing w:after="160"/>
      </w:pPr>
      <w:r>
        <w:t>Spojené státy Americké</w:t>
      </w:r>
    </w:p>
    <w:p w:rsidR="00021AB6" w:rsidRDefault="00021AB6" w:rsidP="00021AB6">
      <w:pPr>
        <w:pStyle w:val="Odstavecseseznamem"/>
        <w:numPr>
          <w:ilvl w:val="1"/>
          <w:numId w:val="9"/>
        </w:numPr>
        <w:spacing w:after="160"/>
      </w:pPr>
    </w:p>
    <w:p w:rsidR="00021AB6" w:rsidRDefault="00021AB6" w:rsidP="00021AB6">
      <w:pPr>
        <w:spacing w:after="160"/>
      </w:pPr>
    </w:p>
    <w:p w:rsidR="0041270E" w:rsidRDefault="0041270E" w:rsidP="0080423F">
      <w:pPr>
        <w:spacing w:after="160"/>
      </w:pPr>
    </w:p>
    <w:p w:rsidR="0041270E" w:rsidRDefault="0041270E" w:rsidP="0080423F">
      <w:pPr>
        <w:spacing w:after="160"/>
      </w:pPr>
    </w:p>
    <w:p w:rsidR="006A4FF1" w:rsidRDefault="006A4FF1">
      <w:pPr>
        <w:spacing w:after="160" w:line="259" w:lineRule="auto"/>
      </w:pPr>
      <w:r>
        <w:br w:type="page"/>
      </w:r>
    </w:p>
    <w:p w:rsidR="006A4FF1" w:rsidRPr="001B6D72" w:rsidRDefault="006A4FF1" w:rsidP="001B6D72">
      <w:pPr>
        <w:spacing w:line="360" w:lineRule="auto"/>
        <w:jc w:val="center"/>
        <w:rPr>
          <w:sz w:val="72"/>
          <w:szCs w:val="72"/>
        </w:rPr>
      </w:pPr>
      <w:r w:rsidRPr="001B6D72">
        <w:rPr>
          <w:sz w:val="72"/>
          <w:szCs w:val="72"/>
          <w:bdr w:val="thickThinSmallGap" w:sz="24" w:space="0" w:color="auto" w:shadow="1"/>
        </w:rPr>
        <w:lastRenderedPageBreak/>
        <w:t>Na rychlé trati</w:t>
      </w:r>
    </w:p>
    <w:p w:rsidR="006A4FF1" w:rsidRDefault="006A4FF1" w:rsidP="001B6D72">
      <w:pPr>
        <w:spacing w:line="720" w:lineRule="auto"/>
        <w:sectPr w:rsidR="006A4FF1" w:rsidSect="0071505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p w:rsidR="001B6D72" w:rsidRPr="001B6D72" w:rsidRDefault="001B6D72" w:rsidP="001B6D72">
      <w:pPr>
        <w:keepNext/>
        <w:framePr w:dropCap="drop" w:lines="3" w:hSpace="567" w:wrap="around" w:vAnchor="text" w:hAnchor="text"/>
        <w:spacing w:line="827" w:lineRule="exact"/>
        <w:jc w:val="both"/>
        <w:textAlignment w:val="baseline"/>
        <w:rPr>
          <w:rFonts w:cs="Times New Roman"/>
          <w:position w:val="-11"/>
          <w:sz w:val="112"/>
        </w:rPr>
      </w:pPr>
      <w:r w:rsidRPr="001B6D72">
        <w:rPr>
          <w:rFonts w:cs="Times New Roman"/>
          <w:position w:val="-11"/>
          <w:sz w:val="112"/>
        </w:rPr>
        <w:t>K</w:t>
      </w:r>
    </w:p>
    <w:p w:rsidR="006A4FF1" w:rsidRDefault="006F4EBA" w:rsidP="00293FCA">
      <w:pPr>
        <w:jc w:val="both"/>
      </w:pPr>
      <w:r>
        <w:rPr>
          <w:noProof/>
          <w:lang w:eastAsia="cs-CZ"/>
        </w:rPr>
        <mc:AlternateContent>
          <mc:Choice Requires="wps">
            <w:drawing>
              <wp:anchor distT="0" distB="0" distL="114300" distR="114300" simplePos="0" relativeHeight="251654144" behindDoc="1" locked="0" layoutInCell="1" allowOverlap="1">
                <wp:simplePos x="0" y="0"/>
                <wp:positionH relativeFrom="column">
                  <wp:posOffset>1927225</wp:posOffset>
                </wp:positionH>
                <wp:positionV relativeFrom="paragraph">
                  <wp:posOffset>356870</wp:posOffset>
                </wp:positionV>
                <wp:extent cx="1893570" cy="2304000"/>
                <wp:effectExtent l="0" t="0" r="11430" b="20320"/>
                <wp:wrapSquare wrapText="bothSides"/>
                <wp:docPr id="1" name="Textové pole 1"/>
                <wp:cNvGraphicFramePr/>
                <a:graphic xmlns:a="http://schemas.openxmlformats.org/drawingml/2006/main">
                  <a:graphicData uri="http://schemas.microsoft.com/office/word/2010/wordprocessingShape">
                    <wps:wsp>
                      <wps:cNvSpPr txBox="1"/>
                      <wps:spPr>
                        <a:xfrm>
                          <a:off x="0" y="0"/>
                          <a:ext cx="1893570" cy="2304000"/>
                        </a:xfrm>
                        <a:prstGeom prst="ellipse">
                          <a:avLst/>
                        </a:prstGeom>
                        <a:gradFill>
                          <a:gsLst>
                            <a:gs pos="0">
                              <a:schemeClr val="accent1">
                                <a:lumMod val="5000"/>
                                <a:lumOff val="95000"/>
                              </a:schemeClr>
                            </a:gs>
                            <a:gs pos="69000">
                              <a:schemeClr val="accent6">
                                <a:lumMod val="60000"/>
                                <a:lumOff val="40000"/>
                              </a:schemeClr>
                            </a:gs>
                            <a:gs pos="83000">
                              <a:schemeClr val="accent6">
                                <a:lumMod val="60000"/>
                                <a:lumOff val="40000"/>
                              </a:schemeClr>
                            </a:gs>
                            <a:gs pos="100000">
                              <a:schemeClr val="accent6">
                                <a:lumMod val="60000"/>
                                <a:lumOff val="40000"/>
                              </a:schemeClr>
                            </a:gs>
                          </a:gsLst>
                          <a:lin ang="5400000" scaled="1"/>
                        </a:gradFill>
                        <a:ln w="6350">
                          <a:solidFill>
                            <a:prstClr val="black"/>
                          </a:solidFill>
                        </a:ln>
                      </wps:spPr>
                      <wps:txbx>
                        <w:txbxContent>
                          <w:p w:rsidR="001B6D72" w:rsidRPr="006F4EBA" w:rsidRDefault="00426286" w:rsidP="006F4EBA">
                            <w:pPr>
                              <w:pBdr>
                                <w:top w:val="single" w:sz="36" w:space="1" w:color="auto"/>
                                <w:left w:val="single" w:sz="36" w:space="4" w:color="auto"/>
                                <w:bottom w:val="single" w:sz="36" w:space="1" w:color="auto"/>
                                <w:right w:val="single" w:sz="36" w:space="4" w:color="auto"/>
                              </w:pBdr>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pPr>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 xml:space="preserve">Velmi rychlé vlaky </w:t>
                            </w:r>
                            <w:proofErr w:type="gramStart"/>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smršťují</w:t>
                            </w:r>
                            <w:proofErr w:type="gramEnd"/>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 xml:space="preserve"> kontinenty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isometricOffAxis2Top"/>
                          <a:lightRig rig="sunset" dir="t"/>
                        </a:scene3d>
                        <a:sp3d extrusionH="19050" prstMaterial="powder">
                          <a:bevelB w="57150" h="38100" prst="artDeco"/>
                          <a:extrusionClr>
                            <a:schemeClr val="bg1"/>
                          </a:extrusionClr>
                        </a:sp3d>
                      </wps:bodyPr>
                    </wps:wsp>
                  </a:graphicData>
                </a:graphic>
                <wp14:sizeRelH relativeFrom="margin">
                  <wp14:pctWidth>0</wp14:pctWidth>
                </wp14:sizeRelH>
                <wp14:sizeRelV relativeFrom="margin">
                  <wp14:pctHeight>0</wp14:pctHeight>
                </wp14:sizeRelV>
              </wp:anchor>
            </w:drawing>
          </mc:Choice>
          <mc:Fallback>
            <w:pict>
              <v:oval id="Textové pole 1" o:spid="_x0000_s1049" style="position:absolute;left:0;text-align:left;margin-left:151.75pt;margin-top:28.1pt;width:149.1pt;height:18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" fillcolor="#f7fafd [180]" strokeweight=".5pt">
                <v:fill color2="#a8d08d [1945]" colors="0 #f7fafd;45220f #a9d18e;54395f #a9d18e;1 #a9d18e" focus="100%" type="gradient"/>
                <v:textbox>
                  <w:txbxContent>
                    <w:p w:rsidR="001B6D72" w:rsidRPr="006F4EBA" w:rsidRDefault="00426286" w:rsidP="006F4EBA">
                      <w:pPr>
                        <w:pBdr>
                          <w:top w:val="single" w:sz="36" w:space="1" w:color="auto"/>
                          <w:left w:val="single" w:sz="36" w:space="4" w:color="auto"/>
                          <w:bottom w:val="single" w:sz="36" w:space="1" w:color="auto"/>
                          <w:right w:val="single" w:sz="36" w:space="4" w:color="auto"/>
                        </w:pBdr>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pPr>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 xml:space="preserve">Velmi rychlé vlaky </w:t>
                      </w:r>
                      <w:proofErr w:type="gramStart"/>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smršťují</w:t>
                      </w:r>
                      <w:proofErr w:type="gramEnd"/>
                      <w:r w:rsidRPr="006F4EBA">
                        <w:rPr>
                          <w:b/>
                          <w:color w:val="000000" w:themeColor="text1"/>
                          <w:sz w:val="40"/>
                          <w:szCs w:val="40"/>
                          <w14:glow w14:rad="1905000">
                            <w14:schemeClr w14:val="accent4">
                              <w14:alpha w14:val="1000"/>
                              <w14:satMod w14:val="175000"/>
                            </w14:schemeClr>
                          </w14:glow>
                          <w14:shadow w14:blurRad="0" w14:dist="38100" w14:dir="12060000" w14:sx="102000" w14:sy="102000" w14:kx="0" w14:ky="0" w14:algn="tl">
                            <w14:srgbClr w14:val="6600CC"/>
                          </w14:shadow>
                          <w14:reflection w14:blurRad="0" w14:stA="100000" w14:stPos="0" w14:endA="0" w14:endPos="0" w14:dist="0" w14:dir="0" w14:fadeDir="0" w14:sx="0" w14:sy="0" w14:kx="0" w14:ky="0" w14:algn="b"/>
                          <w14:textOutline w14:w="9525" w14:cap="flat" w14:cmpd="sng" w14:algn="ctr">
                            <w14:solidFill>
                              <w14:srgbClr w14:val="000000"/>
                            </w14:solidFill>
                            <w14:prstDash w14:val="solid"/>
                            <w14:round/>
                          </w14:textOutline>
                          <w14:props3d w14:extrusionH="19050" w14:contourW="0" w14:prstMaterial="powder">
                            <w14:bevelB w14:w="57150" w14:h="38100" w14:prst="artDeco"/>
                            <w14:extrusionClr>
                              <w14:schemeClr w14:val="bg1"/>
                            </w14:extrusionClr>
                          </w14:props3d>
                        </w:rPr>
                        <w:t xml:space="preserve"> kontinenty</w:t>
                      </w:r>
                    </w:p>
                  </w:txbxContent>
                </v:textbox>
                <w10:wrap type="square"/>
              </v:oval>
            </w:pict>
          </mc:Fallback>
        </mc:AlternateContent>
      </w:r>
      <w:r w:rsidR="006A4FF1">
        <w:t xml:space="preserve">aždodenně odjíždějí vlaky </w:t>
      </w:r>
      <w:proofErr w:type="spellStart"/>
      <w:r w:rsidR="006A4FF1">
        <w:t>Eurostar</w:t>
      </w:r>
      <w:proofErr w:type="spellEnd"/>
      <w:r w:rsidR="006A4FF1">
        <w:t xml:space="preserve"> z Londýna a každý z nich dopravuje okolo 800 cestujících do Paříže nebo do Bruselu za poté tři hodiny. Pohybují se po třech oddělených kolejích rychlostí až 300 km/h, a patří tak mezi nejrychlejší vlaky na světě.</w:t>
      </w:r>
      <w:r w:rsidR="00293FCA">
        <w:br w:type="column"/>
      </w:r>
      <w:r w:rsidR="006A4FF1">
        <w:t>Lokomotiva této soupravy má dvanáct elektrických motorů. Produkují výkon 12 megawattů, k</w:t>
      </w:r>
      <w:r w:rsidR="00293FCA">
        <w:t>terý je zapotřebí k tažení 400 m</w:t>
      </w:r>
      <w:r w:rsidR="006A4FF1">
        <w:t xml:space="preserve"> Dlouhého a přes 800 tun těžkého vlaku. Jeho složité bezpečnostní systémy zajišťují, že vlak ovládá jediný strojvůdce a že jej dopraví bezpečně k cíli.</w:t>
      </w:r>
    </w:p>
    <w:p w:rsidR="006A4FF1" w:rsidRDefault="006A4FF1" w:rsidP="00293FCA">
      <w:pPr>
        <w:jc w:val="both"/>
      </w:pPr>
      <w:r>
        <w:t xml:space="preserve">Poslední generace rychlých osobních vlaků se vyznačuje pokročilými elektrickými lokomotivami, které snímají vysoké napětí z vrchních trolejí, nebo z napěťových kolejnic. V oblastech, kde není praktické nebo ekonomické používat elektrifikované tratě, se používají </w:t>
      </w:r>
      <w:proofErr w:type="spellStart"/>
      <w:r>
        <w:t>dieslové</w:t>
      </w:r>
      <w:proofErr w:type="spellEnd"/>
      <w:r>
        <w:t xml:space="preserve"> lokomotivy.</w:t>
      </w:r>
    </w:p>
    <w:p w:rsidR="006A4FF1" w:rsidRDefault="006A4FF1" w:rsidP="006A4FF1">
      <w:pPr>
        <w:spacing w:after="160" w:line="259" w:lineRule="auto"/>
        <w:sectPr w:rsidR="006A4FF1" w:rsidSect="0071505E">
          <w:type w:val="continuous"/>
          <w:pgSz w:w="11906" w:h="16838"/>
          <w:pgMar w:top="1417" w:right="1417" w:bottom="1417" w:left="1417" w:header="708" w:footer="708" w:gutter="0"/>
          <w:cols w:num="2" w:sep="1" w:space="567"/>
          <w:docGrid w:linePitch="360"/>
        </w:sectPr>
      </w:pPr>
    </w:p>
    <w:p w:rsidR="004355E5" w:rsidRDefault="004355E5" w:rsidP="006A4FF1">
      <w:pPr>
        <w:spacing w:after="160" w:line="259" w:lineRule="auto"/>
        <w:rPr>
          <w14:shadow w14:blurRad="50800" w14:dist="165100" w14:dir="5400000" w14:sx="0" w14:sy="0" w14:kx="0" w14:ky="0" w14:algn="ctr">
            <w14:srgbClr w14:val="000000">
              <w14:alpha w14:val="56870"/>
            </w14:srgbClr>
          </w14:shadow>
        </w:rPr>
      </w:pPr>
    </w:p>
    <w:p w:rsidR="004355E5" w:rsidRDefault="004355E5" w:rsidP="00F66E3B">
      <w:pPr>
        <w:tabs>
          <w:tab w:val="center" w:pos="1134"/>
          <w:tab w:val="left" w:pos="3402"/>
          <w:tab w:val="decimal" w:pos="5670"/>
          <w:tab w:val="decimal"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br w:type="page"/>
      </w:r>
    </w:p>
    <w:p w:rsidR="00440810" w:rsidRDefault="00F66E3B" w:rsidP="00683AE9">
      <w:pPr>
        <w:tabs>
          <w:tab w:val="center" w:pos="1134"/>
          <w:tab w:val="left" w:leader="dot" w:pos="3402"/>
          <w:tab w:val="right" w:leader="hyphen" w:pos="5670"/>
          <w:tab w:val="decimal" w:leader="underscore"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lastRenderedPageBreak/>
        <w:tab/>
        <w:t>Zboží</w:t>
      </w:r>
      <w:r>
        <w:rPr>
          <w14:shadow w14:blurRad="50800" w14:dist="165100" w14:dir="5400000" w14:sx="0" w14:sy="0" w14:kx="0" w14:ky="0" w14:algn="ctr">
            <w14:srgbClr w14:val="000000">
              <w14:alpha w14:val="56870"/>
            </w14:srgbClr>
          </w14:shadow>
        </w:rPr>
        <w:tab/>
        <w:t>typ</w:t>
      </w:r>
      <w:r>
        <w:rPr>
          <w14:shadow w14:blurRad="50800" w14:dist="165100" w14:dir="5400000" w14:sx="0" w14:sy="0" w14:kx="0" w14:ky="0" w14:algn="ctr">
            <w14:srgbClr w14:val="000000">
              <w14:alpha w14:val="56870"/>
            </w14:srgbClr>
          </w14:shadow>
        </w:rPr>
        <w:tab/>
        <w:t>počet</w:t>
      </w:r>
      <w:r>
        <w:rPr>
          <w14:shadow w14:blurRad="50800" w14:dist="165100" w14:dir="5400000" w14:sx="0" w14:sy="0" w14:kx="0" w14:ky="0" w14:algn="ctr">
            <w14:srgbClr w14:val="000000">
              <w14:alpha w14:val="56870"/>
            </w14:srgbClr>
          </w14:shadow>
        </w:rPr>
        <w:tab/>
        <w:t>cena</w:t>
      </w:r>
    </w:p>
    <w:p w:rsidR="00683AE9" w:rsidRDefault="00F66E3B" w:rsidP="00683AE9">
      <w:pPr>
        <w:tabs>
          <w:tab w:val="center" w:pos="1134"/>
          <w:tab w:val="left" w:leader="dot" w:pos="3402"/>
          <w:tab w:val="right" w:leader="hyphen" w:pos="5670"/>
          <w:tab w:val="decimal" w:leader="underscore"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ab/>
      </w:r>
      <w:r w:rsidR="00683AE9">
        <w:rPr>
          <w14:shadow w14:blurRad="50800" w14:dist="165100" w14:dir="5400000" w14:sx="0" w14:sy="0" w14:kx="0" w14:ky="0" w14:algn="ctr">
            <w14:srgbClr w14:val="000000">
              <w14:alpha w14:val="56870"/>
            </w14:srgbClr>
          </w14:shadow>
        </w:rPr>
        <w:t>pomeranče</w:t>
      </w:r>
      <w:r w:rsidR="00683AE9">
        <w:rPr>
          <w14:shadow w14:blurRad="50800" w14:dist="165100" w14:dir="5400000" w14:sx="0" w14:sy="0" w14:kx="0" w14:ky="0" w14:algn="ctr">
            <w14:srgbClr w14:val="000000">
              <w14:alpha w14:val="56870"/>
            </w14:srgbClr>
          </w14:shadow>
        </w:rPr>
        <w:tab/>
        <w:t>dovoz</w:t>
      </w:r>
      <w:r w:rsidR="00683AE9">
        <w:rPr>
          <w14:shadow w14:blurRad="50800" w14:dist="165100" w14:dir="5400000" w14:sx="0" w14:sy="0" w14:kx="0" w14:ky="0" w14:algn="ctr">
            <w14:srgbClr w14:val="000000">
              <w14:alpha w14:val="56870"/>
            </w14:srgbClr>
          </w14:shadow>
        </w:rPr>
        <w:tab/>
        <w:t>12</w:t>
      </w:r>
      <w:r w:rsidR="00683AE9">
        <w:rPr>
          <w14:shadow w14:blurRad="50800" w14:dist="165100" w14:dir="5400000" w14:sx="0" w14:sy="0" w14:kx="0" w14:ky="0" w14:algn="ctr">
            <w14:srgbClr w14:val="000000">
              <w14:alpha w14:val="56870"/>
            </w14:srgbClr>
          </w14:shadow>
        </w:rPr>
        <w:tab/>
        <w:t>15,60</w:t>
      </w:r>
    </w:p>
    <w:p w:rsidR="00683AE9" w:rsidRDefault="00683AE9" w:rsidP="00683AE9">
      <w:pPr>
        <w:tabs>
          <w:tab w:val="center" w:pos="1134"/>
          <w:tab w:val="left" w:leader="dot" w:pos="3402"/>
          <w:tab w:val="right" w:leader="hyphen" w:pos="5670"/>
          <w:tab w:val="decimal" w:leader="underscore"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ab/>
        <w:t>kivi</w:t>
      </w:r>
      <w:r>
        <w:rPr>
          <w14:shadow w14:blurRad="50800" w14:dist="165100" w14:dir="5400000" w14:sx="0" w14:sy="0" w14:kx="0" w14:ky="0" w14:algn="ctr">
            <w14:srgbClr w14:val="000000">
              <w14:alpha w14:val="56870"/>
            </w14:srgbClr>
          </w14:shadow>
        </w:rPr>
        <w:tab/>
        <w:t>vývoz</w:t>
      </w:r>
      <w:r>
        <w:rPr>
          <w14:shadow w14:blurRad="50800" w14:dist="165100" w14:dir="5400000" w14:sx="0" w14:sy="0" w14:kx="0" w14:ky="0" w14:algn="ctr">
            <w14:srgbClr w14:val="000000">
              <w14:alpha w14:val="56870"/>
            </w14:srgbClr>
          </w14:shadow>
        </w:rPr>
        <w:tab/>
        <w:t>287</w:t>
      </w:r>
      <w:r>
        <w:rPr>
          <w14:shadow w14:blurRad="50800" w14:dist="165100" w14:dir="5400000" w14:sx="0" w14:sy="0" w14:kx="0" w14:ky="0" w14:algn="ctr">
            <w14:srgbClr w14:val="000000">
              <w14:alpha w14:val="56870"/>
            </w14:srgbClr>
          </w14:shadow>
        </w:rPr>
        <w:tab/>
        <w:t>145,80</w:t>
      </w:r>
    </w:p>
    <w:p w:rsidR="00683AE9" w:rsidRDefault="00683AE9" w:rsidP="00683AE9">
      <w:pPr>
        <w:tabs>
          <w:tab w:val="center" w:pos="1134"/>
          <w:tab w:val="left" w:leader="dot" w:pos="3402"/>
          <w:tab w:val="right" w:leader="hyphen" w:pos="5670"/>
          <w:tab w:val="decimal" w:leader="underscore"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ab/>
        <w:t>citrony</w:t>
      </w:r>
      <w:r>
        <w:rPr>
          <w14:shadow w14:blurRad="50800" w14:dist="165100" w14:dir="5400000" w14:sx="0" w14:sy="0" w14:kx="0" w14:ky="0" w14:algn="ctr">
            <w14:srgbClr w14:val="000000">
              <w14:alpha w14:val="56870"/>
            </w14:srgbClr>
          </w14:shadow>
        </w:rPr>
        <w:tab/>
        <w:t>dovoz</w:t>
      </w:r>
      <w:r>
        <w:rPr>
          <w14:shadow w14:blurRad="50800" w14:dist="165100" w14:dir="5400000" w14:sx="0" w14:sy="0" w14:kx="0" w14:ky="0" w14:algn="ctr">
            <w14:srgbClr w14:val="000000">
              <w14:alpha w14:val="56870"/>
            </w14:srgbClr>
          </w14:shadow>
        </w:rPr>
        <w:tab/>
        <w:t>1478</w:t>
      </w:r>
      <w:r>
        <w:rPr>
          <w14:shadow w14:blurRad="50800" w14:dist="165100" w14:dir="5400000" w14:sx="0" w14:sy="0" w14:kx="0" w14:ky="0" w14:algn="ctr">
            <w14:srgbClr w14:val="000000">
              <w14:alpha w14:val="56870"/>
            </w14:srgbClr>
          </w14:shadow>
        </w:rPr>
        <w:tab/>
        <w:t>9,50</w:t>
      </w:r>
    </w:p>
    <w:p w:rsidR="006B4B11" w:rsidRDefault="006B4B11" w:rsidP="00683AE9">
      <w:pPr>
        <w:spacing w:after="160" w:line="259" w:lineRule="auto"/>
        <w:rPr>
          <w14:shadow w14:blurRad="50800" w14:dist="165100" w14:dir="5400000" w14:sx="0" w14:sy="0" w14:kx="0" w14:ky="0" w14:algn="ctr">
            <w14:srgbClr w14:val="000000">
              <w14:alpha w14:val="56870"/>
            </w14:srgbClr>
          </w14:shadow>
        </w:rPr>
      </w:pPr>
    </w:p>
    <w:p w:rsidR="006B4B11" w:rsidRDefault="006B4B11">
      <w:pPr>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br w:type="page"/>
      </w:r>
    </w:p>
    <w:p w:rsidR="000322AC" w:rsidRDefault="006B4B11" w:rsidP="00F9542E">
      <w:pPr>
        <w:spacing w:after="160" w:line="259" w:lineRule="auto"/>
        <w:jc w:val="center"/>
        <w:rPr>
          <w:spacing w:val="60"/>
          <w:u w:val="double"/>
          <w14:shadow w14:blurRad="50800" w14:dist="165100" w14:dir="5400000" w14:sx="0" w14:sy="0" w14:kx="0" w14:ky="0" w14:algn="ctr">
            <w14:srgbClr w14:val="000000">
              <w14:alpha w14:val="56870"/>
            </w14:srgbClr>
          </w14:shadow>
        </w:rPr>
      </w:pPr>
      <w:r w:rsidRPr="006B4B11">
        <w:rPr>
          <w:spacing w:val="60"/>
          <w:u w:val="double"/>
          <w14:shadow w14:blurRad="50800" w14:dist="165100" w14:dir="5400000" w14:sx="0" w14:sy="0" w14:kx="0" w14:ky="0" w14:algn="ctr">
            <w14:srgbClr w14:val="000000">
              <w14:alpha w14:val="56870"/>
            </w14:srgbClr>
          </w14:shadow>
        </w:rPr>
        <w:lastRenderedPageBreak/>
        <w:t>Znečištění ovzduší</w:t>
      </w:r>
    </w:p>
    <w:p w:rsidR="006B4B11" w:rsidRDefault="006B4B11" w:rsidP="00F9542E">
      <w:pPr>
        <w:tabs>
          <w:tab w:val="left" w:pos="0"/>
          <w:tab w:val="bar" w:pos="2835"/>
          <w:tab w:val="left" w:pos="3969"/>
          <w:tab w:val="right" w:pos="5670"/>
          <w:tab w:val="decimal" w:pos="7938"/>
        </w:tabs>
        <w:spacing w:after="160" w:line="259" w:lineRule="auto"/>
        <w:rPr>
          <w:b/>
          <w14:shadow w14:blurRad="50800" w14:dist="165100" w14:dir="5400000" w14:sx="0" w14:sy="0" w14:kx="0" w14:ky="0" w14:algn="ctr">
            <w14:srgbClr w14:val="000000">
              <w14:alpha w14:val="56870"/>
            </w14:srgbClr>
          </w14:shadow>
        </w:rPr>
      </w:pPr>
      <w:r w:rsidRPr="000322AC">
        <w:rPr>
          <w:b/>
          <w14:shadow w14:blurRad="50800" w14:dist="165100" w14:dir="5400000" w14:sx="0" w14:sy="0" w14:kx="0" w14:ky="0" w14:algn="ctr">
            <w14:srgbClr w14:val="000000">
              <w14:alpha w14:val="56870"/>
            </w14:srgbClr>
          </w14:shadow>
        </w:rPr>
        <w:t>Stanice</w:t>
      </w:r>
      <w:r w:rsidR="000322AC" w:rsidRPr="000322AC">
        <w:rPr>
          <w:b/>
          <w14:shadow w14:blurRad="50800" w14:dist="165100" w14:dir="5400000" w14:sx="0" w14:sy="0" w14:kx="0" w14:ky="0" w14:algn="ctr">
            <w14:srgbClr w14:val="000000">
              <w14:alpha w14:val="56870"/>
            </w14:srgbClr>
          </w14:shadow>
        </w:rPr>
        <w:tab/>
        <w:t>SO</w:t>
      </w:r>
      <w:r w:rsidR="000322AC" w:rsidRPr="000322AC">
        <w:rPr>
          <w:b/>
          <w:vertAlign w:val="subscript"/>
          <w14:shadow w14:blurRad="50800" w14:dist="165100" w14:dir="5400000" w14:sx="0" w14:sy="0" w14:kx="0" w14:ky="0" w14:algn="ctr">
            <w14:srgbClr w14:val="000000">
              <w14:alpha w14:val="56870"/>
            </w14:srgbClr>
          </w14:shadow>
        </w:rPr>
        <w:t>2</w:t>
      </w:r>
      <w:r w:rsidR="000322AC" w:rsidRPr="000322AC">
        <w:rPr>
          <w:b/>
          <w14:shadow w14:blurRad="50800" w14:dist="165100" w14:dir="5400000" w14:sx="0" w14:sy="0" w14:kx="0" w14:ky="0" w14:algn="ctr">
            <w14:srgbClr w14:val="000000">
              <w14:alpha w14:val="56870"/>
            </w14:srgbClr>
          </w14:shadow>
        </w:rPr>
        <w:tab/>
        <w:t>NO</w:t>
      </w:r>
      <w:r w:rsidR="000322AC" w:rsidRPr="000322AC">
        <w:rPr>
          <w:b/>
          <w:vertAlign w:val="subscript"/>
          <w14:shadow w14:blurRad="50800" w14:dist="165100" w14:dir="5400000" w14:sx="0" w14:sy="0" w14:kx="0" w14:ky="0" w14:algn="ctr">
            <w14:srgbClr w14:val="000000">
              <w14:alpha w14:val="56870"/>
            </w14:srgbClr>
          </w14:shadow>
        </w:rPr>
        <w:t>X</w:t>
      </w:r>
      <w:r w:rsidR="000322AC" w:rsidRPr="000322AC">
        <w:rPr>
          <w:b/>
          <w14:shadow w14:blurRad="50800" w14:dist="165100" w14:dir="5400000" w14:sx="0" w14:sy="0" w14:kx="0" w14:ky="0" w14:algn="ctr">
            <w14:srgbClr w14:val="000000">
              <w14:alpha w14:val="56870"/>
            </w14:srgbClr>
          </w14:shadow>
        </w:rPr>
        <w:tab/>
        <w:t>Prach</w:t>
      </w:r>
    </w:p>
    <w:p w:rsidR="000322AC" w:rsidRDefault="000322AC" w:rsidP="00F9542E">
      <w:pPr>
        <w:tabs>
          <w:tab w:val="left" w:pos="0"/>
          <w:tab w:val="bar" w:pos="2835"/>
          <w:tab w:val="left" w:pos="3969"/>
          <w:tab w:val="right" w:leader="underscore" w:pos="5670"/>
          <w:tab w:val="decimal" w:leader="dot"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Olomouc</w:t>
      </w:r>
      <w:r>
        <w:rPr>
          <w14:shadow w14:blurRad="50800" w14:dist="165100" w14:dir="5400000" w14:sx="0" w14:sy="0" w14:kx="0" w14:ky="0" w14:algn="ctr">
            <w14:srgbClr w14:val="000000">
              <w14:alpha w14:val="56870"/>
            </w14:srgbClr>
          </w14:shadow>
        </w:rPr>
        <w:tab/>
        <w:t>2</w:t>
      </w:r>
      <w:r>
        <w:rPr>
          <w14:shadow w14:blurRad="50800" w14:dist="165100" w14:dir="5400000" w14:sx="0" w14:sy="0" w14:kx="0" w14:ky="0" w14:algn="ctr">
            <w14:srgbClr w14:val="000000">
              <w14:alpha w14:val="56870"/>
            </w14:srgbClr>
          </w14:shadow>
        </w:rPr>
        <w:tab/>
        <w:t>9</w:t>
      </w:r>
      <w:r>
        <w:rPr>
          <w14:shadow w14:blurRad="50800" w14:dist="165100" w14:dir="5400000" w14:sx="0" w14:sy="0" w14:kx="0" w14:ky="0" w14:algn="ctr">
            <w14:srgbClr w14:val="000000">
              <w14:alpha w14:val="56870"/>
            </w14:srgbClr>
          </w14:shadow>
        </w:rPr>
        <w:tab/>
        <w:t>21,5</w:t>
      </w:r>
    </w:p>
    <w:p w:rsidR="000322AC" w:rsidRDefault="000322AC" w:rsidP="00F9542E">
      <w:pPr>
        <w:tabs>
          <w:tab w:val="left" w:pos="0"/>
          <w:tab w:val="bar" w:pos="2835"/>
          <w:tab w:val="left" w:pos="3969"/>
          <w:tab w:val="right" w:leader="underscore" w:pos="5670"/>
          <w:tab w:val="decimal" w:leader="dot"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Přerov</w:t>
      </w:r>
      <w:r>
        <w:rPr>
          <w14:shadow w14:blurRad="50800" w14:dist="165100" w14:dir="5400000" w14:sx="0" w14:sy="0" w14:kx="0" w14:ky="0" w14:algn="ctr">
            <w14:srgbClr w14:val="000000">
              <w14:alpha w14:val="56870"/>
            </w14:srgbClr>
          </w14:shadow>
        </w:rPr>
        <w:tab/>
        <w:t>1</w:t>
      </w:r>
      <w:r>
        <w:rPr>
          <w14:shadow w14:blurRad="50800" w14:dist="165100" w14:dir="5400000" w14:sx="0" w14:sy="0" w14:kx="0" w14:ky="0" w14:algn="ctr">
            <w14:srgbClr w14:val="000000">
              <w14:alpha w14:val="56870"/>
            </w14:srgbClr>
          </w14:shadow>
        </w:rPr>
        <w:tab/>
        <w:t>19</w:t>
      </w:r>
      <w:r>
        <w:rPr>
          <w14:shadow w14:blurRad="50800" w14:dist="165100" w14:dir="5400000" w14:sx="0" w14:sy="0" w14:kx="0" w14:ky="0" w14:algn="ctr">
            <w14:srgbClr w14:val="000000">
              <w14:alpha w14:val="56870"/>
            </w14:srgbClr>
          </w14:shadow>
        </w:rPr>
        <w:tab/>
        <w:t>15</w:t>
      </w:r>
    </w:p>
    <w:p w:rsidR="000322AC" w:rsidRDefault="000322AC" w:rsidP="00F9542E">
      <w:pPr>
        <w:tabs>
          <w:tab w:val="left" w:pos="0"/>
          <w:tab w:val="bar" w:pos="2835"/>
          <w:tab w:val="left" w:pos="3969"/>
          <w:tab w:val="right" w:leader="underscore" w:pos="5670"/>
          <w:tab w:val="decimal" w:leader="dot" w:pos="7938"/>
        </w:tabs>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t>Ostrava-Poruba</w:t>
      </w:r>
      <w:r>
        <w:rPr>
          <w14:shadow w14:blurRad="50800" w14:dist="165100" w14:dir="5400000" w14:sx="0" w14:sy="0" w14:kx="0" w14:ky="0" w14:algn="ctr">
            <w14:srgbClr w14:val="000000">
              <w14:alpha w14:val="56870"/>
            </w14:srgbClr>
          </w14:shadow>
        </w:rPr>
        <w:tab/>
        <w:t>1</w:t>
      </w:r>
      <w:r>
        <w:rPr>
          <w14:shadow w14:blurRad="50800" w14:dist="165100" w14:dir="5400000" w14:sx="0" w14:sy="0" w14:kx="0" w14:ky="0" w14:algn="ctr">
            <w14:srgbClr w14:val="000000">
              <w14:alpha w14:val="56870"/>
            </w14:srgbClr>
          </w14:shadow>
        </w:rPr>
        <w:tab/>
        <w:t>25</w:t>
      </w:r>
      <w:r>
        <w:rPr>
          <w14:shadow w14:blurRad="50800" w14:dist="165100" w14:dir="5400000" w14:sx="0" w14:sy="0" w14:kx="0" w14:ky="0" w14:algn="ctr">
            <w14:srgbClr w14:val="000000">
              <w14:alpha w14:val="56870"/>
            </w14:srgbClr>
          </w14:shadow>
        </w:rPr>
        <w:tab/>
        <w:t>19,50</w:t>
      </w:r>
    </w:p>
    <w:p w:rsidR="000322AC" w:rsidRDefault="000322AC" w:rsidP="000322AC">
      <w:pPr>
        <w:tabs>
          <w:tab w:val="left" w:pos="0"/>
          <w:tab w:val="left" w:pos="3969"/>
          <w:tab w:val="right" w:pos="5670"/>
          <w:tab w:val="decimal" w:pos="7938"/>
        </w:tabs>
        <w:spacing w:after="160" w:line="259" w:lineRule="auto"/>
        <w:rPr>
          <w14:shadow w14:blurRad="50800" w14:dist="165100" w14:dir="5400000" w14:sx="0" w14:sy="0" w14:kx="0" w14:ky="0" w14:algn="ctr">
            <w14:srgbClr w14:val="000000">
              <w14:alpha w14:val="56870"/>
            </w14:srgbClr>
          </w14:shadow>
        </w:rPr>
      </w:pPr>
    </w:p>
    <w:p w:rsidR="00F9542E" w:rsidRDefault="00F9542E" w:rsidP="000322AC">
      <w:pPr>
        <w:tabs>
          <w:tab w:val="left" w:pos="0"/>
          <w:tab w:val="left" w:pos="3969"/>
          <w:tab w:val="right" w:pos="5670"/>
          <w:tab w:val="decimal" w:pos="7938"/>
        </w:tabs>
        <w:spacing w:after="160" w:line="259" w:lineRule="auto"/>
        <w:rPr>
          <w14:shadow w14:blurRad="50800" w14:dist="165100" w14:dir="5400000" w14:sx="0" w14:sy="0" w14:kx="0" w14:ky="0" w14:algn="ctr">
            <w14:srgbClr w14:val="000000">
              <w14:alpha w14:val="56870"/>
            </w14:srgbClr>
          </w14:shadow>
        </w:rPr>
      </w:pPr>
    </w:p>
    <w:p w:rsidR="00F9542E" w:rsidRDefault="00F9542E" w:rsidP="000322AC">
      <w:pPr>
        <w:tabs>
          <w:tab w:val="left" w:pos="0"/>
          <w:tab w:val="left" w:pos="3969"/>
          <w:tab w:val="right" w:pos="5670"/>
          <w:tab w:val="decimal" w:pos="7938"/>
        </w:tabs>
        <w:spacing w:after="160" w:line="259" w:lineRule="auto"/>
        <w:rPr>
          <w14:shadow w14:blurRad="50800" w14:dist="165100" w14:dir="5400000" w14:sx="0" w14:sy="0" w14:kx="0" w14:ky="0" w14:algn="ctr">
            <w14:srgbClr w14:val="000000">
              <w14:alpha w14:val="56870"/>
            </w14:srgbClr>
          </w14:shadow>
        </w:rPr>
      </w:pPr>
    </w:p>
    <w:p w:rsidR="00F9542E" w:rsidRDefault="00F9542E">
      <w:pPr>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br w:type="page"/>
      </w:r>
    </w:p>
    <w:p w:rsidR="00F9542E" w:rsidRPr="00EA36DB" w:rsidRDefault="00F9542E" w:rsidP="00F9542E">
      <w:pPr>
        <w:rPr>
          <w:rFonts w:ascii="Arial" w:hAnsi="Arial" w:cs="Arial"/>
          <w:b/>
          <w:u w:val="double"/>
        </w:rPr>
      </w:pPr>
      <w:r w:rsidRPr="00EA36DB">
        <w:rPr>
          <w:rFonts w:ascii="Arial" w:hAnsi="Arial" w:cs="Arial"/>
          <w:b/>
          <w:u w:val="double"/>
        </w:rPr>
        <w:lastRenderedPageBreak/>
        <w:t>Co je styl?</w:t>
      </w:r>
    </w:p>
    <w:p w:rsidR="00F9542E" w:rsidRPr="00F9542E" w:rsidRDefault="00F9542E" w:rsidP="00F9542E">
      <w:pPr>
        <w:rPr>
          <w:rFonts w:ascii="Arial" w:hAnsi="Arial" w:cs="Arial"/>
        </w:rPr>
      </w:pPr>
    </w:p>
    <w:p w:rsidR="00F9542E" w:rsidRPr="00F9542E" w:rsidRDefault="003F5614" w:rsidP="00EA36DB">
      <w:pPr>
        <w:ind w:firstLine="426"/>
        <w:jc w:val="both"/>
        <w:rPr>
          <w:rFonts w:ascii="Arial" w:hAnsi="Arial" w:cs="Arial"/>
        </w:rPr>
      </w:pPr>
      <w:r>
        <w:rPr>
          <w:noProof/>
          <w:lang w:eastAsia="cs-CZ"/>
        </w:rPr>
        <mc:AlternateContent>
          <mc:Choice Requires="wpg">
            <w:drawing>
              <wp:anchor distT="0" distB="0" distL="114300" distR="114300" simplePos="0" relativeHeight="251656192" behindDoc="1" locked="0" layoutInCell="1" allowOverlap="1">
                <wp:simplePos x="0" y="0"/>
                <wp:positionH relativeFrom="column">
                  <wp:posOffset>1824355</wp:posOffset>
                </wp:positionH>
                <wp:positionV relativeFrom="paragraph">
                  <wp:posOffset>283210</wp:posOffset>
                </wp:positionV>
                <wp:extent cx="1571625" cy="1219200"/>
                <wp:effectExtent l="57150" t="57150" r="47625" b="57150"/>
                <wp:wrapTight wrapText="bothSides">
                  <wp:wrapPolygon edited="0">
                    <wp:start x="7855" y="-1013"/>
                    <wp:lineTo x="524" y="-338"/>
                    <wp:lineTo x="524" y="5063"/>
                    <wp:lineTo x="-785" y="5063"/>
                    <wp:lineTo x="-785" y="13163"/>
                    <wp:lineTo x="262" y="15863"/>
                    <wp:lineTo x="262" y="16538"/>
                    <wp:lineTo x="5760" y="21263"/>
                    <wp:lineTo x="7593" y="22275"/>
                    <wp:lineTo x="13353" y="22275"/>
                    <wp:lineTo x="14662" y="21263"/>
                    <wp:lineTo x="20684" y="16200"/>
                    <wp:lineTo x="20684" y="15863"/>
                    <wp:lineTo x="21993" y="10800"/>
                    <wp:lineTo x="21993" y="10463"/>
                    <wp:lineTo x="20945" y="3713"/>
                    <wp:lineTo x="15447" y="-338"/>
                    <wp:lineTo x="13353" y="-1013"/>
                    <wp:lineTo x="7855" y="-1013"/>
                  </wp:wrapPolygon>
                </wp:wrapTight>
                <wp:docPr id="4" name="Skupina 4"/>
                <wp:cNvGraphicFramePr/>
                <a:graphic xmlns:a="http://schemas.openxmlformats.org/drawingml/2006/main">
                  <a:graphicData uri="http://schemas.microsoft.com/office/word/2010/wordprocessingGroup">
                    <wpg:wgp>
                      <wpg:cNvGrpSpPr/>
                      <wpg:grpSpPr>
                        <a:xfrm>
                          <a:off x="0" y="0"/>
                          <a:ext cx="1571625" cy="1219200"/>
                          <a:chOff x="0" y="0"/>
                          <a:chExt cx="2409825" cy="2408400"/>
                        </a:xfrm>
                        <a:solidFill>
                          <a:schemeClr val="accent1">
                            <a:lumMod val="60000"/>
                            <a:lumOff val="40000"/>
                          </a:schemeClr>
                        </a:solidFill>
                        <a:scene3d>
                          <a:camera prst="orthographicFront">
                            <a:rot lat="0" lon="0" rev="0"/>
                          </a:camera>
                          <a:lightRig rig="contrasting" dir="t">
                            <a:rot lat="0" lon="0" rev="7800000"/>
                          </a:lightRig>
                        </a:scene3d>
                      </wpg:grpSpPr>
                      <wps:wsp>
                        <wps:cNvPr id="3" name="Ovál 3"/>
                        <wps:cNvSpPr/>
                        <wps:spPr>
                          <a:xfrm>
                            <a:off x="0" y="0"/>
                            <a:ext cx="2409825" cy="2408400"/>
                          </a:xfrm>
                          <a:prstGeom prst="ellipse">
                            <a:avLst/>
                          </a:prstGeom>
                          <a:grpFill/>
                          <a:ln>
                            <a:noFill/>
                          </a:ln>
                          <a:effectLst/>
                          <a:sp3d>
                            <a:bevelT w="139700" h="139700"/>
                          </a:sp3d>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14="http://schemas.microsoft.com/office/drawing/2010/picture" xmlns:pic="http://schemas.openxmlformats.org/drawingml/2006/picture" mc:Ignorable="pic14">
                        <pic:nvPicPr>
                          <pic:cNvPr id="2" name="Obrázek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10582" y="650919"/>
                            <a:ext cx="1207094" cy="1050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14:style>
                          <a:lnRef idx="2">
                            <a:schemeClr val="accent5"/>
                          </a:lnRef>
                          <a:fillRef idx="1">
                            <a:schemeClr val="lt1"/>
                          </a:fillRef>
                          <a:effectRef idx="0">
                            <a:schemeClr val="accent5"/>
                          </a:effectRef>
                          <a:fontRef idx="minor">
                            <a:schemeClr val="dk1"/>
                          </a:fontRef>
                        </pic14:style>
                      </pic:pic>
                    </wpg:wgp>
                  </a:graphicData>
                </a:graphic>
                <wp14:sizeRelH relativeFrom="margin">
                  <wp14:pctWidth>0</wp14:pctWidth>
                </wp14:sizeRelH>
                <wp14:sizeRelV relativeFrom="margin">
                  <wp14:pctHeight>0</wp14:pctHeight>
                </wp14:sizeRelV>
              </wp:anchor>
            </w:drawing>
          </mc:Choice>
          <mc:Fallback>
            <w:pict>
              <v:group w14:anchorId="5BC23CB3" id="Skupina 4" o:spid="_x0000_s1026" style="position:absolute;margin-left:143.65pt;margin-top:22.3pt;width:123.75pt;height:96pt;z-index:-251660288;mso-width-relative:margin;mso-height-relative:margin" coordsize="24098,24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">
                <v:oval id="Ovál 3" o:spid="_x0000_s1027" style="position:absolute;width:24098;height:2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" filled="f"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2" o:spid="_x0000_s1028" type="#_x0000_t75" style="position:absolute;left:5105;top:6509;width:12071;height:10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" filled="t" fillcolor="#ededed" stroked="t" strokecolor="white" strokeweight="7pt">
                  <v:stroke endcap="square"/>
                  <v:imagedata r:id="rId15" o:title=""/>
                  <v:shadow on="t" color="black" opacity="26214f" origin="-.5,-.5" offset="0,.5mm"/>
                  <v:path arrowok="t"/>
                </v:shape>
                <w10:wrap type="tight"/>
              </v:group>
            </w:pict>
          </mc:Fallback>
        </mc:AlternateContent>
      </w:r>
      <w:r w:rsidR="00F9542E" w:rsidRPr="00F9542E">
        <w:rPr>
          <w:rFonts w:ascii="Arial" w:hAnsi="Arial" w:cs="Arial"/>
        </w:rPr>
        <w:t xml:space="preserve">Styl je </w:t>
      </w:r>
      <w:r w:rsidR="00F9542E" w:rsidRPr="00F9542E">
        <w:rPr>
          <w:rFonts w:ascii="Arial" w:hAnsi="Arial" w:cs="Arial"/>
          <w:b/>
        </w:rPr>
        <w:t>sada formátování</w:t>
      </w:r>
      <w:r w:rsidR="00F9542E" w:rsidRPr="00F9542E">
        <w:rPr>
          <w:rFonts w:ascii="Arial" w:hAnsi="Arial" w:cs="Arial"/>
        </w:rPr>
        <w:t xml:space="preserve">, kterou můžete použít v textu dokumentu, abyste rychle změnili jeho vzhled. Použijete-li určitý styl, přiřadíte celou skupinu formátování pomocí jediné snadné úlohy. Chcete například zformátovat titulek zprávy tak, aby byl výrazný. Místo provedení tří kroků, kterými postupně zformátujete titulek na velikost 16 bodů, písmo </w:t>
      </w:r>
      <w:proofErr w:type="spellStart"/>
      <w:r w:rsidR="00F9542E" w:rsidRPr="00F9542E">
        <w:rPr>
          <w:rFonts w:ascii="Arial" w:hAnsi="Arial" w:cs="Arial"/>
        </w:rPr>
        <w:t>Arial</w:t>
      </w:r>
      <w:proofErr w:type="spellEnd"/>
      <w:r w:rsidR="00F9542E" w:rsidRPr="00F9542E">
        <w:rPr>
          <w:rFonts w:ascii="Arial" w:hAnsi="Arial" w:cs="Arial"/>
        </w:rPr>
        <w:t xml:space="preserve"> a zarovnáte ho na střed, můžete stejného výsledku dosáhnout jediným krokem – použitím </w:t>
      </w:r>
      <w:r w:rsidR="00F9542E" w:rsidRPr="00F9542E">
        <w:rPr>
          <w:rFonts w:ascii="Arial" w:hAnsi="Arial" w:cs="Arial"/>
          <w:b/>
        </w:rPr>
        <w:t>stylu Nadpis.</w:t>
      </w:r>
    </w:p>
    <w:p w:rsidR="003F5614" w:rsidRDefault="003F5614" w:rsidP="003F5614">
      <w:pPr>
        <w:ind w:firstLine="1276"/>
        <w:jc w:val="both"/>
        <w:rPr>
          <w:rFonts w:ascii="Arial" w:hAnsi="Arial" w:cs="Arial"/>
        </w:rPr>
      </w:pPr>
      <w:r>
        <w:rPr>
          <w:rFonts w:ascii="Arial" w:hAnsi="Arial" w:cs="Arial"/>
        </w:rPr>
        <w:br w:type="textWrapping" w:clear="all"/>
      </w:r>
    </w:p>
    <w:p w:rsidR="00F9542E" w:rsidRPr="00F9542E" w:rsidRDefault="00F9542E" w:rsidP="003F5614">
      <w:pPr>
        <w:ind w:firstLine="567"/>
        <w:jc w:val="both"/>
        <w:rPr>
          <w:rFonts w:ascii="Arial" w:hAnsi="Arial" w:cs="Arial"/>
        </w:rPr>
      </w:pPr>
      <w:r w:rsidRPr="00F9542E">
        <w:rPr>
          <w:rFonts w:ascii="Arial" w:hAnsi="Arial" w:cs="Arial"/>
        </w:rPr>
        <w:t>Chceme-li rychlé informace o stylu určité části textu, zobrazíme si jej v náhledu.</w:t>
      </w:r>
    </w:p>
    <w:p w:rsidR="00702D1F" w:rsidRDefault="00702D1F" w:rsidP="00EA36DB">
      <w:pPr>
        <w:tabs>
          <w:tab w:val="left" w:pos="0"/>
          <w:tab w:val="left" w:pos="3969"/>
          <w:tab w:val="right" w:pos="5670"/>
          <w:tab w:val="decimal" w:pos="7938"/>
        </w:tabs>
        <w:spacing w:after="160" w:line="259" w:lineRule="auto"/>
        <w:jc w:val="both"/>
        <w:rPr>
          <w14:shadow w14:blurRad="50800" w14:dist="165100" w14:dir="5400000" w14:sx="0" w14:sy="0" w14:kx="0" w14:ky="0" w14:algn="ctr">
            <w14:srgbClr w14:val="000000">
              <w14:alpha w14:val="56870"/>
            </w14:srgbClr>
          </w14:shadow>
        </w:rPr>
      </w:pPr>
      <w:r>
        <w:rPr>
          <w:noProof/>
          <w:lang w:eastAsia="cs-CZ"/>
        </w:rPr>
        <mc:AlternateContent>
          <mc:Choice Requires="wpg">
            <w:drawing>
              <wp:anchor distT="0" distB="0" distL="114300" distR="114300" simplePos="0" relativeHeight="251682816" behindDoc="0" locked="0" layoutInCell="1" allowOverlap="1">
                <wp:simplePos x="0" y="0"/>
                <wp:positionH relativeFrom="column">
                  <wp:posOffset>1345691</wp:posOffset>
                </wp:positionH>
                <wp:positionV relativeFrom="paragraph">
                  <wp:posOffset>164572</wp:posOffset>
                </wp:positionV>
                <wp:extent cx="2655570" cy="4974045"/>
                <wp:effectExtent l="38100" t="0" r="49530" b="17145"/>
                <wp:wrapNone/>
                <wp:docPr id="45" name="Skupina 45"/>
                <wp:cNvGraphicFramePr/>
                <a:graphic xmlns:a="http://schemas.openxmlformats.org/drawingml/2006/main">
                  <a:graphicData uri="http://schemas.microsoft.com/office/word/2010/wordprocessingGroup">
                    <wpg:wgp>
                      <wpg:cNvGrpSpPr/>
                      <wpg:grpSpPr>
                        <a:xfrm>
                          <a:off x="0" y="0"/>
                          <a:ext cx="2655570" cy="4974045"/>
                          <a:chOff x="0" y="0"/>
                          <a:chExt cx="2552700" cy="6019762"/>
                        </a:xfrm>
                      </wpg:grpSpPr>
                      <wps:wsp>
                        <wps:cNvPr id="5" name="Obdélník 5"/>
                        <wps:cNvSpPr/>
                        <wps:spPr>
                          <a:xfrm>
                            <a:off x="0" y="3466214"/>
                            <a:ext cx="2552700" cy="2552700"/>
                          </a:xfrm>
                          <a:prstGeom prst="rect">
                            <a:avLst/>
                          </a:prstGeom>
                          <a:solidFill>
                            <a:srgbClr val="904C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bdélník 7"/>
                        <wps:cNvSpPr/>
                        <wps:spPr>
                          <a:xfrm>
                            <a:off x="350874" y="2115879"/>
                            <a:ext cx="257175" cy="1238250"/>
                          </a:xfrm>
                          <a:prstGeom prst="rect">
                            <a:avLst/>
                          </a:prstGeom>
                          <a:solidFill>
                            <a:srgbClr val="E49AB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vnoramenný trojúhelník 6"/>
                        <wps:cNvSpPr/>
                        <wps:spPr>
                          <a:xfrm>
                            <a:off x="0" y="2264735"/>
                            <a:ext cx="2552400" cy="1200150"/>
                          </a:xfrm>
                          <a:prstGeom prst="triangle">
                            <a:avLst/>
                          </a:prstGeom>
                          <a:solidFill>
                            <a:srgbClr val="ECB8A5"/>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6FF" w:rsidRPr="003E66FF" w:rsidRDefault="003E66FF" w:rsidP="003E66FF">
                              <w:pPr>
                                <w:jc w:val="center"/>
                                <w:rPr>
                                  <w:color w:val="00A6ED"/>
                                  <w:sz w:val="44"/>
                                </w:rPr>
                              </w:pPr>
                              <w:r w:rsidRPr="003E66FF">
                                <w:rPr>
                                  <w:color w:val="00A6ED"/>
                                  <w:sz w:val="44"/>
                                </w:rPr>
                                <w:t>Domeček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bdélník 22"/>
                        <wps:cNvSpPr/>
                        <wps:spPr>
                          <a:xfrm>
                            <a:off x="1552353" y="5178056"/>
                            <a:ext cx="474817" cy="841706"/>
                          </a:xfrm>
                          <a:prstGeom prst="rect">
                            <a:avLst/>
                          </a:prstGeom>
                          <a:solidFill>
                            <a:srgbClr val="4ECDC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Skupina 31"/>
                        <wpg:cNvGrpSpPr/>
                        <wpg:grpSpPr>
                          <a:xfrm>
                            <a:off x="308344" y="3710763"/>
                            <a:ext cx="740495" cy="740453"/>
                            <a:chOff x="0" y="0"/>
                            <a:chExt cx="740495" cy="740453"/>
                          </a:xfrm>
                        </wpg:grpSpPr>
                        <wpg:grpSp>
                          <wpg:cNvPr id="27" name="Skupina 27"/>
                          <wpg:cNvGrpSpPr/>
                          <wpg:grpSpPr>
                            <a:xfrm>
                              <a:off x="0" y="0"/>
                              <a:ext cx="740495" cy="734886"/>
                              <a:chOff x="0" y="0"/>
                              <a:chExt cx="740495" cy="734886"/>
                            </a:xfrm>
                          </wpg:grpSpPr>
                          <wps:wsp>
                            <wps:cNvPr id="24" name="Obdélník 24"/>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bdélník 25"/>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FBA" w:rsidRDefault="00976FBA" w:rsidP="00976FBA">
                                  <w:pPr>
                                    <w:jc w:val="center"/>
                                  </w:pPr>
                                </w:p>
                                <w:p w:rsidR="003F5614" w:rsidRDefault="00976FBA">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Obdélník 26"/>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Skupina 32"/>
                        <wpg:cNvGrpSpPr/>
                        <wpg:grpSpPr>
                          <a:xfrm>
                            <a:off x="1499190" y="3710763"/>
                            <a:ext cx="740495" cy="740453"/>
                            <a:chOff x="0" y="0"/>
                            <a:chExt cx="740495" cy="740453"/>
                          </a:xfrm>
                        </wpg:grpSpPr>
                        <wpg:grpSp>
                          <wpg:cNvPr id="33" name="Skupina 33"/>
                          <wpg:cNvGrpSpPr/>
                          <wpg:grpSpPr>
                            <a:xfrm>
                              <a:off x="0" y="0"/>
                              <a:ext cx="740495" cy="734886"/>
                              <a:chOff x="0" y="0"/>
                              <a:chExt cx="740495" cy="734886"/>
                            </a:xfrm>
                          </wpg:grpSpPr>
                          <wps:wsp>
                            <wps:cNvPr id="34" name="Obdélník 34"/>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bdélník 35"/>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FBA" w:rsidRDefault="00976FBA" w:rsidP="00976FBA">
                                  <w:pPr>
                                    <w:jc w:val="center"/>
                                  </w:pPr>
                                </w:p>
                                <w:p w:rsidR="00976FBA" w:rsidRDefault="00976FBA" w:rsidP="00976FBA">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Obdélník 36"/>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Skupina 37"/>
                        <wpg:cNvGrpSpPr/>
                        <wpg:grpSpPr>
                          <a:xfrm>
                            <a:off x="350874" y="4869712"/>
                            <a:ext cx="740495" cy="740453"/>
                            <a:chOff x="0" y="0"/>
                            <a:chExt cx="740495" cy="740453"/>
                          </a:xfrm>
                        </wpg:grpSpPr>
                        <wpg:grpSp>
                          <wpg:cNvPr id="38" name="Skupina 38"/>
                          <wpg:cNvGrpSpPr/>
                          <wpg:grpSpPr>
                            <a:xfrm>
                              <a:off x="0" y="0"/>
                              <a:ext cx="740495" cy="734886"/>
                              <a:chOff x="0" y="0"/>
                              <a:chExt cx="740495" cy="734886"/>
                            </a:xfrm>
                          </wpg:grpSpPr>
                          <wps:wsp>
                            <wps:cNvPr id="39" name="Obdélník 39"/>
                            <wps:cNvSpPr/>
                            <wps:spPr>
                              <a:xfrm>
                                <a:off x="0" y="0"/>
                                <a:ext cx="740495" cy="734886"/>
                              </a:xfrm>
                              <a:prstGeom prst="rect">
                                <a:avLst/>
                              </a:prstGeom>
                              <a:solidFill>
                                <a:srgbClr val="ECCFC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bdélník 40"/>
                            <wps:cNvSpPr/>
                            <wps:spPr>
                              <a:xfrm>
                                <a:off x="0" y="274881"/>
                                <a:ext cx="740410" cy="151465"/>
                              </a:xfrm>
                              <a:prstGeom prst="rect">
                                <a:avLst/>
                              </a:prstGeom>
                              <a:solidFill>
                                <a:srgbClr val="957D9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6FBA" w:rsidRDefault="00976FBA" w:rsidP="00976FBA">
                                  <w:pPr>
                                    <w:jc w:val="center"/>
                                  </w:pPr>
                                </w:p>
                                <w:p w:rsidR="00976FBA" w:rsidRDefault="00976FBA" w:rsidP="00976FBA">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Obdélník 41"/>
                          <wps:cNvSpPr/>
                          <wps:spPr>
                            <a:xfrm rot="5400000">
                              <a:off x="2805" y="294515"/>
                              <a:ext cx="740410" cy="151465"/>
                            </a:xfrm>
                            <a:prstGeom prst="rect">
                              <a:avLst/>
                            </a:prstGeom>
                            <a:solidFill>
                              <a:srgbClr val="957D9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Ovál 42"/>
                        <wps:cNvSpPr/>
                        <wps:spPr>
                          <a:xfrm>
                            <a:off x="1637414" y="5603358"/>
                            <a:ext cx="45719" cy="45719"/>
                          </a:xfrm>
                          <a:prstGeom prst="ellipse">
                            <a:avLst/>
                          </a:prstGeom>
                          <a:solidFill>
                            <a:srgbClr val="C7F0B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Mrak 43"/>
                        <wps:cNvSpPr/>
                        <wps:spPr>
                          <a:xfrm>
                            <a:off x="116958" y="0"/>
                            <a:ext cx="2193438" cy="1677335"/>
                          </a:xfrm>
                          <a:prstGeom prst="cloud">
                            <a:avLst/>
                          </a:prstGeom>
                          <a:solidFill>
                            <a:srgbClr val="00002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Mrak 44"/>
                        <wps:cNvSpPr/>
                        <wps:spPr>
                          <a:xfrm>
                            <a:off x="308344" y="1010093"/>
                            <a:ext cx="342117" cy="931230"/>
                          </a:xfrm>
                          <a:prstGeom prst="cloud">
                            <a:avLst/>
                          </a:prstGeom>
                          <a:solidFill>
                            <a:srgbClr val="0000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Skupina 45" o:spid="_x0000_s1050" style="position:absolute;left:0;text-align:left;margin-left:105.95pt;margin-top:12.95pt;width:209.1pt;height:391.65pt;z-index:251682816;mso-width-relative:margin;mso-height-relative:margin" coordsize="25527,60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">
                <v:rect id="Obdélník 5" o:spid="_x0000_s1051" style="position:absolute;top:34662;width:25527;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" fillcolor="#904c77" strokecolor="#1f4d78 [1604]" strokeweight="1pt"/>
                <v:rect id="Obdélník 7" o:spid="_x0000_s1052" style="position:absolute;left:3508;top:21158;width:2572;height:1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" fillcolor="#e49ab0" strokecolor="#1f4d78 [1604]" strokeweight="1pt"/>
                <v:shape id="Rovnoramenný trojúhelník 6" o:spid="_x0000_s1053" type="#_x0000_t5" style="position:absolute;top:22647;width:25524;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" fillcolor="#ecb8a5" strokecolor="#1f4d78 [1604]" strokeweight="1pt">
                  <v:textbox>
                    <w:txbxContent>
                      <w:p w:rsidR="003E66FF" w:rsidRPr="003E66FF" w:rsidRDefault="003E66FF" w:rsidP="003E66FF">
                        <w:pPr>
                          <w:jc w:val="center"/>
                          <w:rPr>
                            <w:color w:val="00A6ED"/>
                            <w:sz w:val="44"/>
                          </w:rPr>
                        </w:pPr>
                        <w:r w:rsidRPr="003E66FF">
                          <w:rPr>
                            <w:color w:val="00A6ED"/>
                            <w:sz w:val="44"/>
                          </w:rPr>
                          <w:t>Domeček</w:t>
                        </w:r>
                      </w:p>
                    </w:txbxContent>
                  </v:textbox>
                </v:shape>
                <v:rect id="Obdélník 22" o:spid="_x0000_s1054" style="position:absolute;left:15523;top:51780;width:4748;height:8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" fillcolor="#4ecdc4" strokecolor="#1f4d78 [1604]" strokeweight="1pt"/>
                <v:group id="Skupina 31" o:spid="_x0000_s1055" style="position:absolute;left:3083;top:37107;width:7405;height:7405"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Skupina 27" o:spid="_x0000_s1056"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Obdélník 24" o:spid="_x0000_s1057"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" fillcolor="#eccfc3" strokecolor="#1f4d78 [1604]" strokeweight="1pt"/>
                    <v:rect id="Obdélník 25" o:spid="_x0000_s1058"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" fillcolor="#957d95" stroked="f" strokeweight="1pt">
                      <v:textbox>
                        <w:txbxContent>
                          <w:p w:rsidR="00976FBA" w:rsidRDefault="00976FBA" w:rsidP="00976FBA">
                            <w:pPr>
                              <w:jc w:val="center"/>
                            </w:pPr>
                          </w:p>
                          <w:p w:rsidR="003F5614" w:rsidRDefault="00976FBA">
                            <w:r>
                              <w:t>v</w:t>
                            </w:r>
                          </w:p>
                        </w:txbxContent>
                      </v:textbox>
                    </v:rect>
                  </v:group>
                  <v:rect id="Obdélník 26" o:spid="_x0000_s1059"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" fillcolor="#957d95" strokecolor="#1f4d78 [1604]" strokeweight="1pt"/>
                </v:group>
                <v:group id="Skupina 32" o:spid="_x0000_s1060" style="position:absolute;left:14991;top:37107;width:7405;height:7405"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Skupina 33" o:spid="_x0000_s1061"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Obdélník 34" o:spid="_x0000_s1062"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" fillcolor="#eccfc3" strokecolor="#1f4d78 [1604]" strokeweight="1pt"/>
                    <v:rect id="Obdélník 35" o:spid="_x0000_s1063"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" fillcolor="#957d95" stroked="f" strokeweight="1pt">
                      <v:textbox>
                        <w:txbxContent>
                          <w:p w:rsidR="00976FBA" w:rsidRDefault="00976FBA" w:rsidP="00976FBA">
                            <w:pPr>
                              <w:jc w:val="center"/>
                            </w:pPr>
                          </w:p>
                          <w:p w:rsidR="00976FBA" w:rsidRDefault="00976FBA" w:rsidP="00976FBA">
                            <w:r>
                              <w:t>v</w:t>
                            </w:r>
                          </w:p>
                        </w:txbxContent>
                      </v:textbox>
                    </v:rect>
                  </v:group>
                  <v:rect id="Obdélník 36" o:spid="_x0000_s1064"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" fillcolor="#957d95" strokecolor="#1f4d78 [1604]" strokeweight="1pt"/>
                </v:group>
                <v:group id="Skupina 37" o:spid="_x0000_s1065" style="position:absolute;left:3508;top:48697;width:7405;height:7404" coordsize="74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Skupina 38" o:spid="_x0000_s1066" style="position:absolute;width:7404;height:7348" coordsize="7404,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Obdélník 39" o:spid="_x0000_s1067" style="position:absolute;width:7404;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" fillcolor="#eccfc3" strokecolor="#1f4d78 [1604]" strokeweight="1pt"/>
                    <v:rect id="Obdélník 40" o:spid="_x0000_s1068" style="position:absolute;top:2748;width:7404;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" fillcolor="#957d95" stroked="f" strokeweight="1pt">
                      <v:textbox>
                        <w:txbxContent>
                          <w:p w:rsidR="00976FBA" w:rsidRDefault="00976FBA" w:rsidP="00976FBA">
                            <w:pPr>
                              <w:jc w:val="center"/>
                            </w:pPr>
                          </w:p>
                          <w:p w:rsidR="00976FBA" w:rsidRDefault="00976FBA" w:rsidP="00976FBA">
                            <w:r>
                              <w:t>v</w:t>
                            </w:r>
                          </w:p>
                        </w:txbxContent>
                      </v:textbox>
                    </v:rect>
                  </v:group>
                  <v:rect id="Obdélník 41" o:spid="_x0000_s1069" style="position:absolute;left:28;top:2944;width:7404;height:15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" fillcolor="#957d95" strokecolor="#1f4d78 [1604]" strokeweight="1pt"/>
                </v:group>
                <v:oval id="Ovál 42" o:spid="_x0000_s1070" style="position:absolute;left:16374;top:5603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" fillcolor="#c7f0bd" strokecolor="#1f4d78 [1604]" strokeweight="1pt">
                  <v:stroke joinstyle="miter"/>
                </v:oval>
                <v:shape id="Mrak 43" o:spid="_x0000_s1071" style="position:absolute;left:1169;width:21934;height:1677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2" strokecolor="#1f4d78 [1604]" strokeweight="1pt">
                  <v:stroke joinstyle="miter"/>
                  <v:path arrowok="t" o:connecttype="custom" o:connectlocs="238283,1016380;109672,985434;351762,1355030;295505,1369824;836654,1517755;802737,1450196;1463663,1349284;1450106,1423405;1732867,891240;1897933,1168310;2122253,596153;2048732,700054;1945864,210676;1949723,259754;1476407,153445;1514082,90856;1124188,183264;1142416,129295;710836,201591;776843,253930;209544,613043;198019,557947" o:connectangles="0,0,0,0,0,0,0,0,0,0,0,0,0,0,0,0,0,0,0,0,0,0"/>
                </v:shape>
                <v:shape id="Mrak 44" o:spid="_x0000_s1072" style="position:absolute;left:3083;top:10100;width:3421;height:931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2" stroked="f" strokeweight="1pt">
                  <v:stroke joinstyle="miter"/>
                  <v:path arrowok="t" o:connecttype="custom" o:connectlocs="37166,564278;17106,547098;54865,752292;46091,760505;130495,842634;125205,805126;228292,749101;226177,790252;270280,494802;296026,648628;331014,330975;319547,388659;303502,116964;304104,144211;230280,85190;236156,50442;175343,101746;178186,71782;110871,111920;121166,140978;32683,340352;30886,309763" o:connectangles="0,0,0,0,0,0,0,0,0,0,0,0,0,0,0,0,0,0,0,0,0,0"/>
                </v:shape>
              </v:group>
            </w:pict>
          </mc:Fallback>
        </mc:AlternateContent>
      </w:r>
    </w:p>
    <w:p w:rsidR="00702D1F" w:rsidRDefault="00702D1F">
      <w:pPr>
        <w:spacing w:after="160" w:line="259" w:lineRule="auto"/>
        <w:rPr>
          <w14:shadow w14:blurRad="50800" w14:dist="165100" w14:dir="5400000" w14:sx="0" w14:sy="0" w14:kx="0" w14:ky="0" w14:algn="ctr">
            <w14:srgbClr w14:val="000000">
              <w14:alpha w14:val="56870"/>
            </w14:srgbClr>
          </w14:shadow>
        </w:rPr>
      </w:pPr>
      <w:r>
        <w:rPr>
          <w14:shadow w14:blurRad="50800" w14:dist="165100" w14:dir="5400000" w14:sx="0" w14:sy="0" w14:kx="0" w14:ky="0" w14:algn="ctr">
            <w14:srgbClr w14:val="000000">
              <w14:alpha w14:val="56870"/>
            </w14:srgbClr>
          </w14:shadow>
        </w:rPr>
        <w:br w:type="page"/>
      </w:r>
    </w:p>
    <w:p w:rsidR="00830617" w:rsidRDefault="00830617" w:rsidP="00EA36DB">
      <w:pPr>
        <w:tabs>
          <w:tab w:val="left" w:pos="0"/>
          <w:tab w:val="left" w:pos="3969"/>
          <w:tab w:val="right" w:pos="5670"/>
          <w:tab w:val="decimal" w:pos="7938"/>
        </w:tabs>
        <w:spacing w:after="160" w:line="259" w:lineRule="auto"/>
        <w:jc w:val="both"/>
        <w:rPr>
          <w14:shadow w14:blurRad="50800" w14:dist="165100" w14:dir="5400000" w14:sx="0" w14:sy="0" w14:kx="0" w14:ky="0" w14:algn="ctr">
            <w14:srgbClr w14:val="000000">
              <w14:alpha w14:val="56870"/>
            </w14:srgbClr>
          </w14:shadow>
        </w:rPr>
      </w:pPr>
      <w:r>
        <w:rPr>
          <w:noProof/>
          <w:lang w:eastAsia="cs-CZ"/>
        </w:rPr>
        <w:lastRenderedPageBreak/>
        <mc:AlternateContent>
          <mc:Choice Requires="wps">
            <w:drawing>
              <wp:anchor distT="0" distB="0" distL="114300" distR="114300" simplePos="0" relativeHeight="251686912" behindDoc="0" locked="0" layoutInCell="1" allowOverlap="1" wp14:anchorId="2804DDD0" wp14:editId="5DBE3406">
                <wp:simplePos x="0" y="0"/>
                <wp:positionH relativeFrom="column">
                  <wp:posOffset>1262380</wp:posOffset>
                </wp:positionH>
                <wp:positionV relativeFrom="paragraph">
                  <wp:posOffset>-652145</wp:posOffset>
                </wp:positionV>
                <wp:extent cx="3324225" cy="885825"/>
                <wp:effectExtent l="0" t="0" r="0" b="9525"/>
                <wp:wrapNone/>
                <wp:docPr id="10" name="Textové pole 10"/>
                <wp:cNvGraphicFramePr/>
                <a:graphic xmlns:a="http://schemas.openxmlformats.org/drawingml/2006/main">
                  <a:graphicData uri="http://schemas.microsoft.com/office/word/2010/wordprocessingShape">
                    <wps:wsp>
                      <wps:cNvSpPr txBox="1"/>
                      <wps:spPr>
                        <a:xfrm>
                          <a:off x="0" y="0"/>
                          <a:ext cx="3324225" cy="885825"/>
                        </a:xfrm>
                        <a:prstGeom prst="rect">
                          <a:avLst/>
                        </a:prstGeom>
                        <a:noFill/>
                        <a:ln>
                          <a:noFill/>
                        </a:ln>
                      </wps:spPr>
                      <wps:txbx>
                        <w:txbxContent>
                          <w:p w:rsidR="00830617" w:rsidRPr="00830617" w:rsidRDefault="00830617" w:rsidP="00830617">
                            <w:pPr>
                              <w:tabs>
                                <w:tab w:val="left" w:pos="0"/>
                                <w:tab w:val="left" w:pos="3969"/>
                                <w:tab w:val="right" w:pos="5670"/>
                                <w:tab w:val="decimal" w:pos="7938"/>
                              </w:tabs>
                              <w:jc w:val="center"/>
                              <w:rPr>
                                <w:b/>
                                <w:color w:val="FFC000" w:themeColor="accent4"/>
                                <w:sz w:val="96"/>
                                <w:szCs w:val="72"/>
                                <w14:textOutline w14:w="0" w14:cap="flat" w14:cmpd="sng" w14:algn="ctr">
                                  <w14:noFill/>
                                  <w14:prstDash w14:val="solid"/>
                                  <w14:round/>
                                </w14:textOutline>
                                <w14:props3d w14:extrusionH="57150" w14:contourW="0" w14:prstMaterial="softEdge">
                                  <w14:bevelT w14:w="25400" w14:h="38100" w14:prst="circle"/>
                                </w14:props3d>
                              </w:rPr>
                            </w:pPr>
                            <w:r w:rsidRPr="00830617">
                              <w:rPr>
                                <w:b/>
                                <w:color w:val="FFC000" w:themeColor="accent4"/>
                                <w:sz w:val="96"/>
                                <w:szCs w:val="72"/>
                                <w14:textOutline w14:w="0" w14:cap="flat" w14:cmpd="sng" w14:algn="ctr">
                                  <w14:noFill/>
                                  <w14:prstDash w14:val="solid"/>
                                  <w14:round/>
                                </w14:textOutline>
                                <w14:props3d w14:extrusionH="57150" w14:contourW="0" w14:prstMaterial="softEdge">
                                  <w14:bevelT w14:w="25400" w14:h="38100" w14:prst="circle"/>
                                </w14:props3d>
                              </w:rPr>
                              <w:t>Kontakty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804DDD0" id="_x0000_t202" coordsize="21600,21600" o:spt="202" path="m,l,21600r21600,l21600,xe">
                <v:stroke joinstyle="miter"/>
                <v:path gradientshapeok="t" o:connecttype="rect"/>
              </v:shapetype>
              <v:shape id="Textové pole 10" o:spid="_x0000_s1073" type="#_x0000_t202" style="position:absolute;left:0;text-align:left;margin-left:99.4pt;margin-top:-51.35pt;width:261.75pt;height:6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" filled="f" stroked="f">
                <v:textbox>
                  <w:txbxContent>
                    <w:p w:rsidR="00830617" w:rsidRPr="00830617" w:rsidRDefault="00830617" w:rsidP="00830617">
                      <w:pPr>
                        <w:tabs>
                          <w:tab w:val="left" w:pos="0"/>
                          <w:tab w:val="left" w:pos="3969"/>
                          <w:tab w:val="right" w:pos="5670"/>
                          <w:tab w:val="decimal" w:pos="7938"/>
                        </w:tabs>
                        <w:jc w:val="center"/>
                        <w:rPr>
                          <w:b/>
                          <w:color w:val="FFC000" w:themeColor="accent4"/>
                          <w:sz w:val="96"/>
                          <w:szCs w:val="72"/>
                          <w14:textOutline w14:w="0" w14:cap="flat" w14:cmpd="sng" w14:algn="ctr">
                            <w14:noFill/>
                            <w14:prstDash w14:val="solid"/>
                            <w14:round/>
                          </w14:textOutline>
                          <w14:props3d w14:extrusionH="57150" w14:contourW="0" w14:prstMaterial="softEdge">
                            <w14:bevelT w14:w="25400" w14:h="38100" w14:prst="circle"/>
                          </w14:props3d>
                        </w:rPr>
                      </w:pPr>
                      <w:r w:rsidRPr="00830617">
                        <w:rPr>
                          <w:b/>
                          <w:color w:val="FFC000" w:themeColor="accent4"/>
                          <w:sz w:val="96"/>
                          <w:szCs w:val="72"/>
                          <w14:textOutline w14:w="0" w14:cap="flat" w14:cmpd="sng" w14:algn="ctr">
                            <w14:noFill/>
                            <w14:prstDash w14:val="solid"/>
                            <w14:round/>
                          </w14:textOutline>
                          <w14:props3d w14:extrusionH="57150" w14:contourW="0" w14:prstMaterial="softEdge">
                            <w14:bevelT w14:w="25400" w14:h="38100" w14:prst="circle"/>
                          </w14:props3d>
                        </w:rPr>
                        <w:t>Kontakty</w:t>
                      </w:r>
                    </w:p>
                  </w:txbxContent>
                </v:textbox>
              </v:shape>
            </w:pict>
          </mc:Fallback>
        </mc:AlternateContent>
      </w:r>
    </w:p>
    <w:p w:rsidR="00830617" w:rsidRPr="00830617" w:rsidRDefault="00830617" w:rsidP="00830617"/>
    <w:p w:rsidR="00830617" w:rsidRPr="00830617" w:rsidRDefault="00830617" w:rsidP="00830617"/>
    <w:p w:rsidR="00830617" w:rsidRPr="00830617" w:rsidRDefault="00830617" w:rsidP="00830617"/>
    <w:p w:rsidR="00830617" w:rsidRPr="00830617" w:rsidRDefault="00830617" w:rsidP="00830617"/>
    <w:p w:rsidR="00830617" w:rsidRPr="00830617" w:rsidRDefault="00830617" w:rsidP="00830617"/>
    <w:p w:rsidR="00830617" w:rsidRDefault="00830617" w:rsidP="00830617"/>
    <w:p w:rsidR="00702D1F" w:rsidRDefault="00702D1F" w:rsidP="00830617"/>
    <w:p w:rsidR="00830617" w:rsidRDefault="00830617" w:rsidP="00830617">
      <w:pPr>
        <w:tabs>
          <w:tab w:val="left" w:pos="560"/>
          <w:tab w:val="left" w:pos="3686"/>
          <w:tab w:val="left" w:pos="6761"/>
        </w:tabs>
      </w:pPr>
      <w:r>
        <w:tab/>
      </w:r>
      <w:r>
        <w:sym w:font="Wingdings" w:char="F02A"/>
      </w:r>
      <w:r>
        <w:t xml:space="preserve"> </w:t>
      </w:r>
      <w:r w:rsidRPr="00830617">
        <w:rPr>
          <w:b/>
        </w:rPr>
        <w:t>Nela Volná</w:t>
      </w:r>
      <w:r w:rsidRPr="00830617">
        <w:rPr>
          <w:b/>
        </w:rPr>
        <w:tab/>
      </w:r>
      <w:r w:rsidRPr="00830617">
        <w:rPr>
          <w:b/>
        </w:rPr>
        <w:sym w:font="Wingdings" w:char="F02A"/>
      </w:r>
      <w:r w:rsidRPr="00830617">
        <w:rPr>
          <w:b/>
        </w:rPr>
        <w:t xml:space="preserve"> Karel Novák</w:t>
      </w:r>
      <w:r w:rsidRPr="00830617">
        <w:rPr>
          <w:b/>
        </w:rPr>
        <w:tab/>
      </w:r>
      <w:r w:rsidRPr="00830617">
        <w:rPr>
          <w:b/>
        </w:rPr>
        <w:sym w:font="Wingdings" w:char="F02A"/>
      </w:r>
      <w:r w:rsidRPr="00830617">
        <w:rPr>
          <w:b/>
        </w:rPr>
        <w:t xml:space="preserve"> Jarmila Volná</w:t>
      </w:r>
    </w:p>
    <w:p w:rsidR="00830617" w:rsidRDefault="00830617" w:rsidP="00830617">
      <w:pPr>
        <w:tabs>
          <w:tab w:val="left" w:pos="993"/>
          <w:tab w:val="left" w:pos="3969"/>
          <w:tab w:val="left" w:pos="7088"/>
        </w:tabs>
      </w:pPr>
      <w:r>
        <w:tab/>
      </w:r>
      <w:r>
        <w:sym w:font="Wingdings" w:char="F028"/>
      </w:r>
      <w:r>
        <w:t xml:space="preserve"> 556/81345</w:t>
      </w:r>
      <w:r>
        <w:tab/>
      </w:r>
      <w:r>
        <w:sym w:font="Wingdings" w:char="F028"/>
      </w:r>
      <w:r>
        <w:t>556585521</w:t>
      </w:r>
      <w:r>
        <w:tab/>
      </w:r>
      <w:r>
        <w:sym w:font="Wingdings" w:char="F028"/>
      </w:r>
      <w:r>
        <w:t>556748555</w:t>
      </w:r>
    </w:p>
    <w:p w:rsidR="00830617" w:rsidRDefault="00830617" w:rsidP="00830617">
      <w:pPr>
        <w:tabs>
          <w:tab w:val="left" w:pos="993"/>
          <w:tab w:val="left" w:pos="3969"/>
          <w:tab w:val="left" w:pos="7088"/>
        </w:tabs>
      </w:pPr>
      <w:r>
        <w:tab/>
      </w:r>
      <w:r>
        <w:sym w:font="Wingdings" w:char="F028"/>
      </w:r>
      <w:r>
        <w:t>73222348</w:t>
      </w:r>
      <w:r>
        <w:tab/>
      </w:r>
      <w:r>
        <w:sym w:font="Wingdings" w:char="F028"/>
      </w:r>
      <w:r>
        <w:t>556896632</w:t>
      </w:r>
      <w:r>
        <w:tab/>
      </w:r>
      <w:r>
        <w:sym w:font="Wingdings" w:char="F028"/>
      </w:r>
      <w:r>
        <w:t>558877665</w:t>
      </w:r>
    </w:p>
    <w:p w:rsidR="00830617" w:rsidRDefault="00830617" w:rsidP="00830617">
      <w:pPr>
        <w:tabs>
          <w:tab w:val="left" w:pos="993"/>
          <w:tab w:val="left" w:pos="3969"/>
          <w:tab w:val="left" w:pos="7088"/>
        </w:tabs>
      </w:pPr>
    </w:p>
    <w:p w:rsidR="00830617" w:rsidRDefault="00830617">
      <w:pPr>
        <w:spacing w:after="160" w:line="259" w:lineRule="auto"/>
      </w:pPr>
      <w:r>
        <w:br w:type="page"/>
      </w:r>
    </w:p>
    <w:p w:rsidR="00830617" w:rsidRDefault="00830617" w:rsidP="00830617">
      <w:pPr>
        <w:tabs>
          <w:tab w:val="left" w:pos="993"/>
          <w:tab w:val="left" w:pos="3969"/>
          <w:tab w:val="left" w:pos="7088"/>
        </w:tabs>
      </w:pPr>
      <w:r>
        <w:lastRenderedPageBreak/>
        <w:t>Tabulky</w:t>
      </w:r>
    </w:p>
    <w:tbl>
      <w:tblPr>
        <w:tblStyle w:val="Mkatabulky"/>
        <w:tblpPr w:leftFromText="141" w:rightFromText="141" w:vertAnchor="text" w:tblpY="1"/>
        <w:tblOverlap w:val="never"/>
        <w:tblW w:w="0" w:type="auto"/>
        <w:tblLook w:val="04A0" w:firstRow="1" w:lastRow="0" w:firstColumn="1" w:lastColumn="0" w:noHBand="0" w:noVBand="1"/>
      </w:tblPr>
      <w:tblGrid>
        <w:gridCol w:w="2244"/>
        <w:gridCol w:w="2244"/>
        <w:gridCol w:w="752"/>
        <w:gridCol w:w="527"/>
        <w:gridCol w:w="567"/>
        <w:gridCol w:w="1134"/>
      </w:tblGrid>
      <w:tr w:rsidR="00D07165" w:rsidTr="00DC59FA">
        <w:trPr>
          <w:cantSplit/>
          <w:trHeight w:val="1134"/>
        </w:trPr>
        <w:tc>
          <w:tcPr>
            <w:tcW w:w="2244" w:type="dxa"/>
            <w:tcBorders>
              <w:top w:val="thickThinSmallGap" w:sz="24" w:space="0" w:color="auto"/>
              <w:left w:val="thickThinSmallGap" w:sz="24" w:space="0" w:color="auto"/>
              <w:bottom w:val="single" w:sz="6" w:space="0" w:color="auto"/>
              <w:right w:val="single" w:sz="6" w:space="0" w:color="auto"/>
            </w:tcBorders>
            <w:textDirection w:val="btLr"/>
            <w:vAlign w:val="center"/>
          </w:tcPr>
          <w:p w:rsidR="00D07165" w:rsidRPr="00D07165" w:rsidRDefault="00D07165" w:rsidP="00DC59FA">
            <w:pPr>
              <w:tabs>
                <w:tab w:val="left" w:pos="993"/>
                <w:tab w:val="left" w:pos="3969"/>
                <w:tab w:val="left" w:pos="7088"/>
              </w:tabs>
              <w:ind w:left="113" w:right="113"/>
              <w:jc w:val="center"/>
              <w:rPr>
                <w:b/>
                <w:sz w:val="28"/>
              </w:rPr>
            </w:pPr>
            <w:r w:rsidRPr="00D07165">
              <w:rPr>
                <w:b/>
                <w:sz w:val="28"/>
              </w:rPr>
              <w:t>11</w:t>
            </w:r>
          </w:p>
        </w:tc>
        <w:tc>
          <w:tcPr>
            <w:tcW w:w="2244" w:type="dxa"/>
            <w:tcBorders>
              <w:top w:val="thickThinSmallGap" w:sz="24" w:space="0" w:color="auto"/>
              <w:left w:val="single" w:sz="6" w:space="0" w:color="auto"/>
              <w:bottom w:val="single" w:sz="6" w:space="0" w:color="auto"/>
              <w:right w:val="single" w:sz="6" w:space="0" w:color="auto"/>
            </w:tcBorders>
            <w:textDirection w:val="btLr"/>
            <w:vAlign w:val="center"/>
          </w:tcPr>
          <w:p w:rsidR="00D07165" w:rsidRPr="00D07165" w:rsidRDefault="00D07165" w:rsidP="00DC59FA">
            <w:pPr>
              <w:tabs>
                <w:tab w:val="left" w:pos="993"/>
                <w:tab w:val="left" w:pos="3969"/>
                <w:tab w:val="left" w:pos="7088"/>
              </w:tabs>
              <w:ind w:left="113" w:right="113"/>
              <w:jc w:val="center"/>
              <w:rPr>
                <w:b/>
                <w:sz w:val="28"/>
              </w:rPr>
            </w:pPr>
            <w:r w:rsidRPr="00D07165">
              <w:rPr>
                <w:b/>
                <w:sz w:val="28"/>
              </w:rPr>
              <w:t>12</w:t>
            </w:r>
          </w:p>
        </w:tc>
        <w:tc>
          <w:tcPr>
            <w:tcW w:w="752" w:type="dxa"/>
            <w:tcBorders>
              <w:top w:val="thickThinSmallGap" w:sz="24" w:space="0" w:color="auto"/>
              <w:left w:val="single" w:sz="6" w:space="0" w:color="auto"/>
              <w:bottom w:val="single" w:sz="6" w:space="0" w:color="auto"/>
              <w:right w:val="single" w:sz="6" w:space="0" w:color="auto"/>
            </w:tcBorders>
            <w:vAlign w:val="center"/>
          </w:tcPr>
          <w:p w:rsidR="00D07165" w:rsidRPr="00D07165" w:rsidRDefault="00D07165" w:rsidP="00DC59FA">
            <w:pPr>
              <w:tabs>
                <w:tab w:val="left" w:pos="993"/>
                <w:tab w:val="left" w:pos="3969"/>
                <w:tab w:val="left" w:pos="7088"/>
              </w:tabs>
              <w:jc w:val="center"/>
              <w:rPr>
                <w:b/>
                <w:sz w:val="28"/>
              </w:rPr>
            </w:pPr>
            <w:r w:rsidRPr="00D07165">
              <w:rPr>
                <w:b/>
                <w:sz w:val="28"/>
              </w:rPr>
              <w:t>13</w:t>
            </w:r>
          </w:p>
        </w:tc>
        <w:tc>
          <w:tcPr>
            <w:tcW w:w="527" w:type="dxa"/>
            <w:tcBorders>
              <w:top w:val="thickThinSmallGap" w:sz="24" w:space="0" w:color="auto"/>
              <w:left w:val="single" w:sz="6" w:space="0" w:color="auto"/>
              <w:bottom w:val="single" w:sz="6" w:space="0" w:color="auto"/>
              <w:right w:val="single" w:sz="6" w:space="0" w:color="auto"/>
            </w:tcBorders>
            <w:vAlign w:val="center"/>
          </w:tcPr>
          <w:p w:rsidR="00D07165" w:rsidRPr="00D07165" w:rsidRDefault="00D07165" w:rsidP="00DC59FA">
            <w:pPr>
              <w:tabs>
                <w:tab w:val="left" w:pos="993"/>
                <w:tab w:val="left" w:pos="3969"/>
                <w:tab w:val="left" w:pos="7088"/>
              </w:tabs>
              <w:jc w:val="center"/>
              <w:rPr>
                <w:b/>
                <w:sz w:val="28"/>
              </w:rPr>
            </w:pPr>
          </w:p>
        </w:tc>
        <w:tc>
          <w:tcPr>
            <w:tcW w:w="567" w:type="dxa"/>
            <w:tcBorders>
              <w:top w:val="thickThinSmallGap" w:sz="24" w:space="0" w:color="auto"/>
              <w:left w:val="single" w:sz="6" w:space="0" w:color="auto"/>
              <w:bottom w:val="single" w:sz="6" w:space="0" w:color="auto"/>
              <w:right w:val="single" w:sz="6" w:space="0" w:color="auto"/>
            </w:tcBorders>
            <w:vAlign w:val="center"/>
          </w:tcPr>
          <w:p w:rsidR="00D07165" w:rsidRPr="00D07165" w:rsidRDefault="00D07165" w:rsidP="00DC59FA">
            <w:pPr>
              <w:tabs>
                <w:tab w:val="left" w:pos="993"/>
                <w:tab w:val="left" w:pos="3969"/>
                <w:tab w:val="left" w:pos="7088"/>
              </w:tabs>
              <w:jc w:val="center"/>
              <w:rPr>
                <w:b/>
                <w:sz w:val="28"/>
              </w:rPr>
            </w:pPr>
          </w:p>
        </w:tc>
        <w:tc>
          <w:tcPr>
            <w:tcW w:w="1134" w:type="dxa"/>
            <w:tcBorders>
              <w:top w:val="thickThinSmallGap" w:sz="24" w:space="0" w:color="auto"/>
              <w:left w:val="single" w:sz="6" w:space="0" w:color="auto"/>
              <w:bottom w:val="single" w:sz="6" w:space="0" w:color="auto"/>
              <w:right w:val="thinThickSmallGap" w:sz="24" w:space="0" w:color="auto"/>
            </w:tcBorders>
            <w:textDirection w:val="btLr"/>
            <w:vAlign w:val="center"/>
          </w:tcPr>
          <w:p w:rsidR="00D07165" w:rsidRPr="00D07165" w:rsidRDefault="00D07165" w:rsidP="00DC59FA">
            <w:pPr>
              <w:tabs>
                <w:tab w:val="left" w:pos="993"/>
                <w:tab w:val="left" w:pos="3969"/>
                <w:tab w:val="left" w:pos="7088"/>
              </w:tabs>
              <w:ind w:left="113" w:right="113"/>
              <w:jc w:val="center"/>
              <w:rPr>
                <w:b/>
                <w:sz w:val="28"/>
              </w:rPr>
            </w:pPr>
            <w:r w:rsidRPr="00D07165">
              <w:rPr>
                <w:b/>
                <w:sz w:val="28"/>
              </w:rPr>
              <w:t>14</w:t>
            </w:r>
          </w:p>
        </w:tc>
      </w:tr>
      <w:tr w:rsidR="00D07165" w:rsidTr="00DC59FA">
        <w:trPr>
          <w:trHeight w:val="379"/>
        </w:trPr>
        <w:tc>
          <w:tcPr>
            <w:tcW w:w="4488" w:type="dxa"/>
            <w:gridSpan w:val="2"/>
            <w:tcBorders>
              <w:top w:val="single" w:sz="6" w:space="0" w:color="auto"/>
              <w:left w:val="thickThinSmallGap" w:sz="24" w:space="0" w:color="auto"/>
              <w:bottom w:val="single" w:sz="6" w:space="0" w:color="auto"/>
              <w:right w:val="single" w:sz="6" w:space="0" w:color="auto"/>
            </w:tcBorders>
          </w:tcPr>
          <w:p w:rsidR="00D07165" w:rsidRDefault="00D07165" w:rsidP="00DC59FA">
            <w:pPr>
              <w:tabs>
                <w:tab w:val="left" w:pos="993"/>
                <w:tab w:val="left" w:pos="3969"/>
                <w:tab w:val="left" w:pos="7088"/>
              </w:tabs>
            </w:pPr>
            <w:r>
              <w:t>21 + 22</w:t>
            </w:r>
          </w:p>
        </w:tc>
        <w:tc>
          <w:tcPr>
            <w:tcW w:w="1846" w:type="dxa"/>
            <w:gridSpan w:val="3"/>
            <w:tcBorders>
              <w:top w:val="single" w:sz="6" w:space="0" w:color="auto"/>
              <w:left w:val="single" w:sz="6" w:space="0" w:color="auto"/>
              <w:bottom w:val="single" w:sz="6" w:space="0" w:color="auto"/>
              <w:right w:val="single" w:sz="6" w:space="0" w:color="auto"/>
            </w:tcBorders>
          </w:tcPr>
          <w:p w:rsidR="00D07165" w:rsidRDefault="00D07165" w:rsidP="00DC59FA">
            <w:pPr>
              <w:tabs>
                <w:tab w:val="left" w:pos="993"/>
                <w:tab w:val="left" w:pos="3969"/>
                <w:tab w:val="left" w:pos="7088"/>
              </w:tabs>
            </w:pPr>
            <w:r>
              <w:t>23</w:t>
            </w:r>
          </w:p>
        </w:tc>
        <w:tc>
          <w:tcPr>
            <w:tcW w:w="1134" w:type="dxa"/>
            <w:tcBorders>
              <w:top w:val="single" w:sz="6" w:space="0" w:color="auto"/>
              <w:left w:val="single" w:sz="6" w:space="0" w:color="auto"/>
              <w:bottom w:val="single" w:sz="6" w:space="0" w:color="auto"/>
              <w:right w:val="thinThickSmallGap" w:sz="24" w:space="0" w:color="auto"/>
            </w:tcBorders>
          </w:tcPr>
          <w:p w:rsidR="00D07165" w:rsidRDefault="00D07165" w:rsidP="00DC59FA">
            <w:pPr>
              <w:tabs>
                <w:tab w:val="left" w:pos="993"/>
                <w:tab w:val="left" w:pos="3969"/>
                <w:tab w:val="left" w:pos="7088"/>
              </w:tabs>
            </w:pPr>
            <w:r>
              <w:t>24</w:t>
            </w:r>
          </w:p>
        </w:tc>
      </w:tr>
      <w:tr w:rsidR="00D07165" w:rsidTr="00DC59FA">
        <w:trPr>
          <w:trHeight w:val="379"/>
        </w:trPr>
        <w:tc>
          <w:tcPr>
            <w:tcW w:w="2244" w:type="dxa"/>
            <w:tcBorders>
              <w:top w:val="single" w:sz="6" w:space="0" w:color="auto"/>
              <w:left w:val="thickThinSmallGap" w:sz="24" w:space="0" w:color="auto"/>
              <w:bottom w:val="single" w:sz="6" w:space="0" w:color="auto"/>
              <w:right w:val="single" w:sz="6" w:space="0" w:color="auto"/>
            </w:tcBorders>
          </w:tcPr>
          <w:p w:rsidR="00D07165" w:rsidRDefault="00D07165" w:rsidP="00DC59FA">
            <w:pPr>
              <w:tabs>
                <w:tab w:val="left" w:pos="993"/>
                <w:tab w:val="left" w:pos="3969"/>
                <w:tab w:val="left" w:pos="7088"/>
              </w:tabs>
            </w:pPr>
            <w:r>
              <w:t>31</w:t>
            </w:r>
          </w:p>
        </w:tc>
        <w:tc>
          <w:tcPr>
            <w:tcW w:w="2244" w:type="dxa"/>
            <w:tcBorders>
              <w:top w:val="single" w:sz="6" w:space="0" w:color="auto"/>
              <w:left w:val="single" w:sz="6" w:space="0" w:color="auto"/>
              <w:bottom w:val="single" w:sz="6" w:space="0" w:color="auto"/>
              <w:right w:val="single" w:sz="6" w:space="0" w:color="auto"/>
            </w:tcBorders>
          </w:tcPr>
          <w:p w:rsidR="00D07165" w:rsidRDefault="00D07165" w:rsidP="00DC59FA">
            <w:pPr>
              <w:tabs>
                <w:tab w:val="left" w:pos="993"/>
                <w:tab w:val="left" w:pos="3969"/>
                <w:tab w:val="left" w:pos="7088"/>
              </w:tabs>
            </w:pPr>
            <w:r>
              <w:t>32</w:t>
            </w:r>
          </w:p>
        </w:tc>
        <w:tc>
          <w:tcPr>
            <w:tcW w:w="1846" w:type="dxa"/>
            <w:gridSpan w:val="3"/>
            <w:vMerge w:val="restart"/>
            <w:tcBorders>
              <w:top w:val="single" w:sz="6" w:space="0" w:color="auto"/>
              <w:left w:val="single" w:sz="6" w:space="0" w:color="auto"/>
              <w:bottom w:val="single" w:sz="6" w:space="0" w:color="auto"/>
              <w:right w:val="single" w:sz="6" w:space="0" w:color="auto"/>
            </w:tcBorders>
          </w:tcPr>
          <w:p w:rsidR="00D07165" w:rsidRDefault="00D07165" w:rsidP="00DC59FA">
            <w:pPr>
              <w:tabs>
                <w:tab w:val="left" w:pos="993"/>
                <w:tab w:val="left" w:pos="3969"/>
                <w:tab w:val="left" w:pos="7088"/>
              </w:tabs>
            </w:pPr>
            <w:r>
              <w:t>33 + 43 + 53</w:t>
            </w:r>
            <w:r>
              <w:br/>
              <w:t xml:space="preserve">Sloučení </w:t>
            </w:r>
            <w:r w:rsidR="00CA3FCA">
              <w:t>buněk</w:t>
            </w:r>
          </w:p>
        </w:tc>
        <w:tc>
          <w:tcPr>
            <w:tcW w:w="1134" w:type="dxa"/>
            <w:tcBorders>
              <w:top w:val="single" w:sz="6" w:space="0" w:color="auto"/>
              <w:left w:val="single" w:sz="6" w:space="0" w:color="auto"/>
              <w:bottom w:val="single" w:sz="6" w:space="0" w:color="auto"/>
              <w:right w:val="thinThickSmallGap" w:sz="24" w:space="0" w:color="auto"/>
            </w:tcBorders>
          </w:tcPr>
          <w:p w:rsidR="00D07165" w:rsidRDefault="00D07165" w:rsidP="00DC59FA">
            <w:pPr>
              <w:tabs>
                <w:tab w:val="left" w:pos="993"/>
                <w:tab w:val="left" w:pos="3969"/>
                <w:tab w:val="left" w:pos="7088"/>
              </w:tabs>
            </w:pPr>
            <w:r>
              <w:t>34</w:t>
            </w:r>
          </w:p>
        </w:tc>
      </w:tr>
      <w:tr w:rsidR="00D07165" w:rsidTr="00DC59FA">
        <w:trPr>
          <w:trHeight w:val="379"/>
        </w:trPr>
        <w:tc>
          <w:tcPr>
            <w:tcW w:w="2244" w:type="dxa"/>
            <w:tcBorders>
              <w:top w:val="single" w:sz="6" w:space="0" w:color="auto"/>
              <w:left w:val="thickThinSmallGap" w:sz="24" w:space="0" w:color="auto"/>
              <w:bottom w:val="single" w:sz="6" w:space="0" w:color="auto"/>
              <w:right w:val="single" w:sz="6" w:space="0" w:color="auto"/>
            </w:tcBorders>
          </w:tcPr>
          <w:p w:rsidR="00D07165" w:rsidRDefault="00D07165" w:rsidP="00DC59FA">
            <w:pPr>
              <w:tabs>
                <w:tab w:val="left" w:pos="993"/>
                <w:tab w:val="left" w:pos="3969"/>
                <w:tab w:val="left" w:pos="7088"/>
              </w:tabs>
            </w:pPr>
            <w:r>
              <w:t>41</w:t>
            </w:r>
          </w:p>
        </w:tc>
        <w:tc>
          <w:tcPr>
            <w:tcW w:w="2244" w:type="dxa"/>
            <w:tcBorders>
              <w:top w:val="single" w:sz="6" w:space="0" w:color="auto"/>
              <w:left w:val="single" w:sz="6" w:space="0" w:color="auto"/>
              <w:bottom w:val="single" w:sz="6" w:space="0" w:color="auto"/>
              <w:right w:val="single" w:sz="6" w:space="0" w:color="auto"/>
            </w:tcBorders>
          </w:tcPr>
          <w:p w:rsidR="00D07165" w:rsidRDefault="00D07165" w:rsidP="00DC59FA">
            <w:pPr>
              <w:tabs>
                <w:tab w:val="left" w:pos="993"/>
                <w:tab w:val="left" w:pos="3969"/>
                <w:tab w:val="left" w:pos="7088"/>
              </w:tabs>
            </w:pPr>
            <w:r>
              <w:t>42</w:t>
            </w:r>
          </w:p>
        </w:tc>
        <w:tc>
          <w:tcPr>
            <w:tcW w:w="1846" w:type="dxa"/>
            <w:gridSpan w:val="3"/>
            <w:vMerge/>
            <w:tcBorders>
              <w:top w:val="single" w:sz="6" w:space="0" w:color="auto"/>
              <w:left w:val="single" w:sz="6" w:space="0" w:color="auto"/>
              <w:bottom w:val="single" w:sz="6" w:space="0" w:color="auto"/>
              <w:right w:val="single" w:sz="6" w:space="0" w:color="auto"/>
            </w:tcBorders>
          </w:tcPr>
          <w:p w:rsidR="00D07165" w:rsidRDefault="00D07165" w:rsidP="00DC59FA">
            <w:pPr>
              <w:tabs>
                <w:tab w:val="left" w:pos="993"/>
                <w:tab w:val="left" w:pos="3969"/>
                <w:tab w:val="left" w:pos="7088"/>
              </w:tabs>
            </w:pPr>
          </w:p>
        </w:tc>
        <w:tc>
          <w:tcPr>
            <w:tcW w:w="1134" w:type="dxa"/>
            <w:tcBorders>
              <w:top w:val="single" w:sz="6" w:space="0" w:color="auto"/>
              <w:left w:val="single" w:sz="6" w:space="0" w:color="auto"/>
              <w:bottom w:val="single" w:sz="6" w:space="0" w:color="auto"/>
              <w:right w:val="thinThickSmallGap" w:sz="24" w:space="0" w:color="auto"/>
            </w:tcBorders>
          </w:tcPr>
          <w:p w:rsidR="00D07165" w:rsidRDefault="00D07165" w:rsidP="00DC59FA">
            <w:pPr>
              <w:tabs>
                <w:tab w:val="left" w:pos="993"/>
                <w:tab w:val="left" w:pos="3969"/>
                <w:tab w:val="left" w:pos="7088"/>
              </w:tabs>
            </w:pPr>
            <w:r>
              <w:t>44</w:t>
            </w:r>
          </w:p>
        </w:tc>
      </w:tr>
      <w:tr w:rsidR="00D07165" w:rsidTr="00DC59FA">
        <w:trPr>
          <w:trHeight w:val="379"/>
        </w:trPr>
        <w:tc>
          <w:tcPr>
            <w:tcW w:w="2244" w:type="dxa"/>
            <w:tcBorders>
              <w:top w:val="single" w:sz="6" w:space="0" w:color="auto"/>
              <w:left w:val="thickThinSmallGap" w:sz="24" w:space="0" w:color="auto"/>
              <w:bottom w:val="thinThickSmallGap" w:sz="24" w:space="0" w:color="auto"/>
              <w:right w:val="single" w:sz="6" w:space="0" w:color="auto"/>
            </w:tcBorders>
          </w:tcPr>
          <w:p w:rsidR="00D07165" w:rsidRDefault="00D07165" w:rsidP="00DC59FA">
            <w:pPr>
              <w:tabs>
                <w:tab w:val="left" w:pos="993"/>
                <w:tab w:val="left" w:pos="3969"/>
                <w:tab w:val="left" w:pos="7088"/>
              </w:tabs>
            </w:pPr>
            <w:r>
              <w:t>51</w:t>
            </w:r>
          </w:p>
        </w:tc>
        <w:tc>
          <w:tcPr>
            <w:tcW w:w="2244" w:type="dxa"/>
            <w:tcBorders>
              <w:top w:val="single" w:sz="6" w:space="0" w:color="auto"/>
              <w:left w:val="single" w:sz="6" w:space="0" w:color="auto"/>
              <w:bottom w:val="thinThickSmallGap" w:sz="24" w:space="0" w:color="auto"/>
              <w:right w:val="single" w:sz="6" w:space="0" w:color="auto"/>
            </w:tcBorders>
          </w:tcPr>
          <w:p w:rsidR="00D07165" w:rsidRDefault="00D07165" w:rsidP="00DC59FA">
            <w:pPr>
              <w:tabs>
                <w:tab w:val="left" w:pos="993"/>
                <w:tab w:val="left" w:pos="3969"/>
                <w:tab w:val="left" w:pos="7088"/>
              </w:tabs>
            </w:pPr>
            <w:r>
              <w:t>52</w:t>
            </w:r>
          </w:p>
        </w:tc>
        <w:tc>
          <w:tcPr>
            <w:tcW w:w="1846" w:type="dxa"/>
            <w:gridSpan w:val="3"/>
            <w:vMerge/>
            <w:tcBorders>
              <w:top w:val="single" w:sz="6" w:space="0" w:color="auto"/>
              <w:left w:val="single" w:sz="6" w:space="0" w:color="auto"/>
              <w:bottom w:val="thinThickSmallGap" w:sz="24" w:space="0" w:color="auto"/>
              <w:right w:val="single" w:sz="6" w:space="0" w:color="auto"/>
            </w:tcBorders>
          </w:tcPr>
          <w:p w:rsidR="00D07165" w:rsidRDefault="00D07165" w:rsidP="00DC59FA">
            <w:pPr>
              <w:tabs>
                <w:tab w:val="left" w:pos="993"/>
                <w:tab w:val="left" w:pos="3969"/>
                <w:tab w:val="left" w:pos="7088"/>
              </w:tabs>
            </w:pPr>
          </w:p>
        </w:tc>
        <w:tc>
          <w:tcPr>
            <w:tcW w:w="1134" w:type="dxa"/>
            <w:tcBorders>
              <w:top w:val="single" w:sz="6" w:space="0" w:color="auto"/>
              <w:left w:val="single" w:sz="6" w:space="0" w:color="auto"/>
              <w:bottom w:val="thinThickSmallGap" w:sz="24" w:space="0" w:color="auto"/>
              <w:right w:val="thinThickSmallGap" w:sz="24" w:space="0" w:color="auto"/>
            </w:tcBorders>
          </w:tcPr>
          <w:p w:rsidR="00D07165" w:rsidRDefault="00D07165" w:rsidP="00DC59FA">
            <w:pPr>
              <w:tabs>
                <w:tab w:val="left" w:pos="993"/>
                <w:tab w:val="left" w:pos="3969"/>
                <w:tab w:val="left" w:pos="7088"/>
              </w:tabs>
            </w:pPr>
            <w:r>
              <w:t>54</w:t>
            </w:r>
          </w:p>
        </w:tc>
      </w:tr>
    </w:tbl>
    <w:p w:rsidR="00830617" w:rsidRDefault="00DC59FA" w:rsidP="00830617">
      <w:pPr>
        <w:tabs>
          <w:tab w:val="left" w:pos="993"/>
          <w:tab w:val="left" w:pos="3969"/>
          <w:tab w:val="left" w:pos="7088"/>
        </w:tabs>
      </w:pPr>
      <w:proofErr w:type="spellStart"/>
      <w:r>
        <w:t>Pikaaaaacuuuuuu</w:t>
      </w:r>
      <w:proofErr w:type="spellEnd"/>
    </w:p>
    <w:p w:rsidR="00CA3FCA" w:rsidRDefault="00DC59FA" w:rsidP="00830617">
      <w:pPr>
        <w:tabs>
          <w:tab w:val="left" w:pos="993"/>
          <w:tab w:val="left" w:pos="3969"/>
          <w:tab w:val="left" w:pos="7088"/>
        </w:tabs>
      </w:pPr>
      <w:r>
        <w:t>Ahoj už to konečně funguje</w:t>
      </w:r>
    </w:p>
    <w:p w:rsidR="00DC59FA" w:rsidRDefault="00DC59FA" w:rsidP="00830617">
      <w:pPr>
        <w:tabs>
          <w:tab w:val="left" w:pos="993"/>
          <w:tab w:val="left" w:pos="3969"/>
          <w:tab w:val="left" w:pos="7088"/>
        </w:tabs>
      </w:pPr>
    </w:p>
    <w:p w:rsidR="00DC59FA" w:rsidRDefault="00DC59F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rsidP="00830617">
      <w:pPr>
        <w:tabs>
          <w:tab w:val="left" w:pos="993"/>
          <w:tab w:val="left" w:pos="3969"/>
          <w:tab w:val="left" w:pos="7088"/>
        </w:tabs>
      </w:pPr>
    </w:p>
    <w:p w:rsidR="00CA3FCA" w:rsidRDefault="00CA3FCA">
      <w:pPr>
        <w:spacing w:after="160" w:line="259" w:lineRule="auto"/>
      </w:pPr>
      <w:r>
        <w:br w:type="page"/>
      </w:r>
    </w:p>
    <w:p w:rsidR="00830617" w:rsidRPr="00D11E95" w:rsidRDefault="00DC59FA" w:rsidP="00D11E95">
      <w:pPr>
        <w:pBdr>
          <w:bottom w:val="thickThinMediumGap" w:sz="24" w:space="1" w:color="00B0F0"/>
        </w:pBdr>
        <w:tabs>
          <w:tab w:val="left" w:pos="993"/>
          <w:tab w:val="left" w:pos="3969"/>
          <w:tab w:val="left" w:pos="7088"/>
        </w:tabs>
        <w:jc w:val="center"/>
        <w:rPr>
          <w:b/>
          <w:color w:val="C00000"/>
          <w:sz w:val="32"/>
          <w:szCs w:val="32"/>
        </w:rPr>
      </w:pPr>
      <w:r>
        <w:rPr>
          <w:b/>
          <w:noProof/>
          <w:color w:val="C00000"/>
          <w:sz w:val="32"/>
          <w:szCs w:val="32"/>
          <w:lang w:eastAsia="cs-CZ"/>
        </w:rPr>
        <w:lastRenderedPageBreak/>
        <w:drawing>
          <wp:anchor distT="0" distB="0" distL="114300" distR="114300" simplePos="0" relativeHeight="251687936" behindDoc="1" locked="0" layoutInCell="1" allowOverlap="1">
            <wp:simplePos x="0" y="0"/>
            <wp:positionH relativeFrom="column">
              <wp:posOffset>4843780</wp:posOffset>
            </wp:positionH>
            <wp:positionV relativeFrom="paragraph">
              <wp:posOffset>0</wp:posOffset>
            </wp:positionV>
            <wp:extent cx="1057275" cy="543560"/>
            <wp:effectExtent l="0" t="0" r="9525" b="8890"/>
            <wp:wrapTight wrapText="bothSides">
              <wp:wrapPolygon edited="0">
                <wp:start x="0" y="0"/>
                <wp:lineTo x="0" y="21196"/>
                <wp:lineTo x="21405" y="21196"/>
                <wp:lineTo x="21405"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7275" cy="543560"/>
                    </a:xfrm>
                    <a:prstGeom prst="rect">
                      <a:avLst/>
                    </a:prstGeom>
                  </pic:spPr>
                </pic:pic>
              </a:graphicData>
            </a:graphic>
            <wp14:sizeRelH relativeFrom="margin">
              <wp14:pctWidth>0</wp14:pctWidth>
            </wp14:sizeRelH>
            <wp14:sizeRelV relativeFrom="margin">
              <wp14:pctHeight>0</wp14:pctHeight>
            </wp14:sizeRelV>
          </wp:anchor>
        </w:drawing>
      </w:r>
      <w:r w:rsidR="00D11E95" w:rsidRPr="00D11E95">
        <w:rPr>
          <w:b/>
          <w:color w:val="C00000"/>
          <w:sz w:val="32"/>
          <w:szCs w:val="32"/>
        </w:rPr>
        <w:t>Zboží v prodejnách</w:t>
      </w:r>
    </w:p>
    <w:tbl>
      <w:tblPr>
        <w:tblStyle w:val="Mkatabulky"/>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977"/>
        <w:gridCol w:w="1634"/>
        <w:gridCol w:w="1800"/>
        <w:gridCol w:w="1801"/>
        <w:gridCol w:w="1800"/>
      </w:tblGrid>
      <w:tr w:rsidR="00D11E95" w:rsidTr="0071505E">
        <w:tc>
          <w:tcPr>
            <w:tcW w:w="1980" w:type="dxa"/>
            <w:vMerge w:val="restart"/>
            <w:tcBorders>
              <w:top w:val="single" w:sz="24" w:space="0" w:color="auto"/>
              <w:bottom w:val="single" w:sz="4" w:space="0" w:color="auto"/>
            </w:tcBorders>
            <w:shd w:val="clear" w:color="auto" w:fill="E7E6E6" w:themeFill="background2"/>
            <w:vAlign w:val="center"/>
          </w:tcPr>
          <w:p w:rsidR="00D11E95" w:rsidRPr="00D11E95" w:rsidRDefault="00DC59FA" w:rsidP="00D11E95">
            <w:pPr>
              <w:tabs>
                <w:tab w:val="left" w:pos="993"/>
                <w:tab w:val="left" w:pos="3969"/>
                <w:tab w:val="left" w:pos="7088"/>
              </w:tabs>
              <w:jc w:val="center"/>
              <w:rPr>
                <w:b/>
                <w:color w:val="00B0F0"/>
              </w:rPr>
            </w:pPr>
            <w:r>
              <w:rPr>
                <w:b/>
                <w:noProof/>
                <w:color w:val="00B0F0"/>
                <w:lang w:eastAsia="cs-CZ"/>
              </w:rPr>
              <w:drawing>
                <wp:inline distT="0" distB="0" distL="0" distR="0">
                  <wp:extent cx="952500" cy="9525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žený soubor.png"/>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3456" w:type="dxa"/>
            <w:gridSpan w:val="2"/>
            <w:tcBorders>
              <w:top w:val="single" w:sz="24" w:space="0" w:color="auto"/>
              <w:bottom w:val="single" w:sz="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Prodejna A</w:t>
            </w:r>
          </w:p>
        </w:tc>
        <w:tc>
          <w:tcPr>
            <w:tcW w:w="3626" w:type="dxa"/>
            <w:gridSpan w:val="2"/>
            <w:tcBorders>
              <w:top w:val="single" w:sz="24" w:space="0" w:color="auto"/>
              <w:bottom w:val="single" w:sz="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Prodejna B</w:t>
            </w:r>
          </w:p>
        </w:tc>
      </w:tr>
      <w:tr w:rsidR="00DC59FA" w:rsidTr="0071505E">
        <w:tc>
          <w:tcPr>
            <w:tcW w:w="1980" w:type="dxa"/>
            <w:vMerge/>
            <w:tcBorders>
              <w:top w:val="single" w:sz="4" w:space="0" w:color="auto"/>
              <w:bottom w:val="double" w:sz="2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p>
        </w:tc>
        <w:tc>
          <w:tcPr>
            <w:tcW w:w="1644" w:type="dxa"/>
            <w:tcBorders>
              <w:top w:val="single" w:sz="4" w:space="0" w:color="auto"/>
              <w:bottom w:val="double" w:sz="2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Množství v ks</w:t>
            </w:r>
          </w:p>
        </w:tc>
        <w:tc>
          <w:tcPr>
            <w:tcW w:w="1812" w:type="dxa"/>
            <w:tcBorders>
              <w:top w:val="single" w:sz="4" w:space="0" w:color="auto"/>
              <w:bottom w:val="double" w:sz="2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Celkem v Kč</w:t>
            </w:r>
          </w:p>
        </w:tc>
        <w:tc>
          <w:tcPr>
            <w:tcW w:w="1813" w:type="dxa"/>
            <w:tcBorders>
              <w:top w:val="single" w:sz="4" w:space="0" w:color="auto"/>
              <w:bottom w:val="double" w:sz="2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Množství v ks</w:t>
            </w:r>
          </w:p>
        </w:tc>
        <w:tc>
          <w:tcPr>
            <w:tcW w:w="1813" w:type="dxa"/>
            <w:tcBorders>
              <w:top w:val="single" w:sz="4" w:space="0" w:color="auto"/>
              <w:bottom w:val="double" w:sz="24" w:space="0" w:color="auto"/>
            </w:tcBorders>
            <w:shd w:val="clear" w:color="auto" w:fill="E7E6E6" w:themeFill="background2"/>
            <w:vAlign w:val="center"/>
          </w:tcPr>
          <w:p w:rsidR="00D11E95" w:rsidRPr="00D11E95" w:rsidRDefault="00D11E95" w:rsidP="00D11E95">
            <w:pPr>
              <w:tabs>
                <w:tab w:val="left" w:pos="993"/>
                <w:tab w:val="left" w:pos="3969"/>
                <w:tab w:val="left" w:pos="7088"/>
              </w:tabs>
              <w:jc w:val="center"/>
              <w:rPr>
                <w:b/>
                <w:color w:val="00B0F0"/>
              </w:rPr>
            </w:pPr>
            <w:r w:rsidRPr="00D11E95">
              <w:rPr>
                <w:b/>
                <w:color w:val="00B0F0"/>
              </w:rPr>
              <w:t>Celkem v Kč</w:t>
            </w:r>
          </w:p>
        </w:tc>
      </w:tr>
      <w:tr w:rsidR="00DC59FA" w:rsidTr="0071505E">
        <w:tc>
          <w:tcPr>
            <w:tcW w:w="1980" w:type="dxa"/>
            <w:tcBorders>
              <w:top w:val="double" w:sz="24" w:space="0" w:color="auto"/>
            </w:tcBorders>
          </w:tcPr>
          <w:p w:rsidR="00D11E95" w:rsidRDefault="00D11E95" w:rsidP="00830617">
            <w:pPr>
              <w:tabs>
                <w:tab w:val="left" w:pos="993"/>
                <w:tab w:val="left" w:pos="3969"/>
                <w:tab w:val="left" w:pos="7088"/>
              </w:tabs>
            </w:pPr>
            <w:r>
              <w:t>Mouka hladká</w:t>
            </w:r>
          </w:p>
        </w:tc>
        <w:tc>
          <w:tcPr>
            <w:tcW w:w="1644" w:type="dxa"/>
            <w:tcBorders>
              <w:top w:val="double" w:sz="24" w:space="0" w:color="auto"/>
            </w:tcBorders>
            <w:vAlign w:val="center"/>
          </w:tcPr>
          <w:p w:rsidR="00D11E95" w:rsidRDefault="00D11E95" w:rsidP="00D11E95">
            <w:pPr>
              <w:tabs>
                <w:tab w:val="left" w:pos="993"/>
                <w:tab w:val="left" w:pos="3969"/>
                <w:tab w:val="left" w:pos="7088"/>
              </w:tabs>
              <w:jc w:val="center"/>
            </w:pPr>
            <w:r>
              <w:t>200</w:t>
            </w:r>
          </w:p>
        </w:tc>
        <w:tc>
          <w:tcPr>
            <w:tcW w:w="1812" w:type="dxa"/>
            <w:tcBorders>
              <w:top w:val="double" w:sz="24" w:space="0" w:color="auto"/>
            </w:tcBorders>
            <w:vAlign w:val="center"/>
          </w:tcPr>
          <w:p w:rsidR="00D11E95" w:rsidRDefault="00D11E95" w:rsidP="00D11E95">
            <w:pPr>
              <w:tabs>
                <w:tab w:val="left" w:pos="993"/>
                <w:tab w:val="left" w:pos="3969"/>
                <w:tab w:val="left" w:pos="7088"/>
              </w:tabs>
              <w:jc w:val="center"/>
            </w:pPr>
            <w:r>
              <w:t>1600,-</w:t>
            </w:r>
          </w:p>
        </w:tc>
        <w:tc>
          <w:tcPr>
            <w:tcW w:w="1813" w:type="dxa"/>
            <w:tcBorders>
              <w:top w:val="double" w:sz="24" w:space="0" w:color="auto"/>
            </w:tcBorders>
            <w:vAlign w:val="center"/>
          </w:tcPr>
          <w:p w:rsidR="00D11E95" w:rsidRDefault="00D11E95" w:rsidP="00D11E95">
            <w:pPr>
              <w:tabs>
                <w:tab w:val="left" w:pos="993"/>
                <w:tab w:val="left" w:pos="3969"/>
                <w:tab w:val="left" w:pos="7088"/>
              </w:tabs>
              <w:jc w:val="center"/>
            </w:pPr>
            <w:r>
              <w:t>160</w:t>
            </w:r>
          </w:p>
        </w:tc>
        <w:tc>
          <w:tcPr>
            <w:tcW w:w="1813" w:type="dxa"/>
            <w:tcBorders>
              <w:top w:val="double" w:sz="24" w:space="0" w:color="auto"/>
            </w:tcBorders>
            <w:vAlign w:val="center"/>
          </w:tcPr>
          <w:p w:rsidR="00D11E95" w:rsidRDefault="00D11E95" w:rsidP="00D11E95">
            <w:pPr>
              <w:tabs>
                <w:tab w:val="left" w:pos="993"/>
                <w:tab w:val="left" w:pos="3969"/>
                <w:tab w:val="left" w:pos="7088"/>
              </w:tabs>
              <w:jc w:val="center"/>
            </w:pPr>
            <w:r>
              <w:t>1392,-</w:t>
            </w:r>
          </w:p>
        </w:tc>
      </w:tr>
      <w:tr w:rsidR="00DC59FA" w:rsidTr="0071505E">
        <w:tc>
          <w:tcPr>
            <w:tcW w:w="1980" w:type="dxa"/>
          </w:tcPr>
          <w:p w:rsidR="00D11E95" w:rsidRDefault="00D11E95" w:rsidP="00830617">
            <w:pPr>
              <w:tabs>
                <w:tab w:val="left" w:pos="993"/>
                <w:tab w:val="left" w:pos="3969"/>
                <w:tab w:val="left" w:pos="7088"/>
              </w:tabs>
            </w:pPr>
            <w:r>
              <w:t>Mouka polohrubá</w:t>
            </w:r>
          </w:p>
        </w:tc>
        <w:tc>
          <w:tcPr>
            <w:tcW w:w="1644" w:type="dxa"/>
            <w:vAlign w:val="center"/>
          </w:tcPr>
          <w:p w:rsidR="00D11E95" w:rsidRDefault="00D11E95" w:rsidP="00D11E95">
            <w:pPr>
              <w:tabs>
                <w:tab w:val="left" w:pos="993"/>
                <w:tab w:val="left" w:pos="3969"/>
                <w:tab w:val="left" w:pos="7088"/>
              </w:tabs>
              <w:jc w:val="center"/>
            </w:pPr>
            <w:r>
              <w:t>150</w:t>
            </w:r>
          </w:p>
        </w:tc>
        <w:tc>
          <w:tcPr>
            <w:tcW w:w="1812" w:type="dxa"/>
            <w:vAlign w:val="center"/>
          </w:tcPr>
          <w:p w:rsidR="00D11E95" w:rsidRDefault="00D11E95" w:rsidP="00D11E95">
            <w:pPr>
              <w:tabs>
                <w:tab w:val="left" w:pos="993"/>
                <w:tab w:val="left" w:pos="3969"/>
                <w:tab w:val="left" w:pos="7088"/>
              </w:tabs>
              <w:jc w:val="center"/>
            </w:pPr>
            <w:r>
              <w:t>1245,-</w:t>
            </w:r>
          </w:p>
        </w:tc>
        <w:tc>
          <w:tcPr>
            <w:tcW w:w="1813" w:type="dxa"/>
            <w:vAlign w:val="center"/>
          </w:tcPr>
          <w:p w:rsidR="00D11E95" w:rsidRDefault="00D11E95" w:rsidP="00D11E95">
            <w:pPr>
              <w:tabs>
                <w:tab w:val="left" w:pos="993"/>
                <w:tab w:val="left" w:pos="3969"/>
                <w:tab w:val="left" w:pos="7088"/>
              </w:tabs>
              <w:jc w:val="center"/>
            </w:pPr>
            <w:r>
              <w:t>200</w:t>
            </w:r>
          </w:p>
        </w:tc>
        <w:tc>
          <w:tcPr>
            <w:tcW w:w="1813" w:type="dxa"/>
            <w:vAlign w:val="center"/>
          </w:tcPr>
          <w:p w:rsidR="00D11E95" w:rsidRDefault="00D11E95" w:rsidP="00D11E95">
            <w:pPr>
              <w:tabs>
                <w:tab w:val="left" w:pos="993"/>
                <w:tab w:val="left" w:pos="3969"/>
                <w:tab w:val="left" w:pos="7088"/>
              </w:tabs>
              <w:jc w:val="center"/>
            </w:pPr>
            <w:r>
              <w:t>1620,-</w:t>
            </w:r>
          </w:p>
        </w:tc>
      </w:tr>
      <w:tr w:rsidR="00DC59FA" w:rsidTr="0071505E">
        <w:tc>
          <w:tcPr>
            <w:tcW w:w="1980" w:type="dxa"/>
          </w:tcPr>
          <w:p w:rsidR="00D11E95" w:rsidRDefault="00D11E95" w:rsidP="00830617">
            <w:pPr>
              <w:tabs>
                <w:tab w:val="left" w:pos="993"/>
                <w:tab w:val="left" w:pos="3969"/>
                <w:tab w:val="left" w:pos="7088"/>
              </w:tabs>
            </w:pPr>
            <w:r>
              <w:t>Mouka hrubá</w:t>
            </w:r>
          </w:p>
        </w:tc>
        <w:tc>
          <w:tcPr>
            <w:tcW w:w="1644" w:type="dxa"/>
            <w:vAlign w:val="center"/>
          </w:tcPr>
          <w:p w:rsidR="00D11E95" w:rsidRDefault="00D11E95" w:rsidP="00D11E95">
            <w:pPr>
              <w:tabs>
                <w:tab w:val="left" w:pos="993"/>
                <w:tab w:val="left" w:pos="3969"/>
                <w:tab w:val="left" w:pos="7088"/>
              </w:tabs>
              <w:jc w:val="center"/>
            </w:pPr>
            <w:r>
              <w:t>250</w:t>
            </w:r>
          </w:p>
        </w:tc>
        <w:tc>
          <w:tcPr>
            <w:tcW w:w="1812" w:type="dxa"/>
            <w:vAlign w:val="center"/>
          </w:tcPr>
          <w:p w:rsidR="00D11E95" w:rsidRDefault="00D11E95" w:rsidP="00D11E95">
            <w:pPr>
              <w:tabs>
                <w:tab w:val="left" w:pos="993"/>
                <w:tab w:val="left" w:pos="3969"/>
                <w:tab w:val="left" w:pos="7088"/>
              </w:tabs>
              <w:jc w:val="center"/>
            </w:pPr>
            <w:r>
              <w:t>2050,-</w:t>
            </w:r>
          </w:p>
        </w:tc>
        <w:tc>
          <w:tcPr>
            <w:tcW w:w="1813" w:type="dxa"/>
            <w:vAlign w:val="center"/>
          </w:tcPr>
          <w:p w:rsidR="00D11E95" w:rsidRDefault="00D11E95" w:rsidP="00D11E95">
            <w:pPr>
              <w:tabs>
                <w:tab w:val="left" w:pos="993"/>
                <w:tab w:val="left" w:pos="3969"/>
                <w:tab w:val="left" w:pos="7088"/>
              </w:tabs>
              <w:jc w:val="center"/>
            </w:pPr>
            <w:r>
              <w:t>200</w:t>
            </w:r>
          </w:p>
        </w:tc>
        <w:tc>
          <w:tcPr>
            <w:tcW w:w="1813" w:type="dxa"/>
            <w:vAlign w:val="center"/>
          </w:tcPr>
          <w:p w:rsidR="00D11E95" w:rsidRDefault="00D11E95" w:rsidP="00D11E95">
            <w:pPr>
              <w:tabs>
                <w:tab w:val="left" w:pos="993"/>
                <w:tab w:val="left" w:pos="3969"/>
                <w:tab w:val="left" w:pos="7088"/>
              </w:tabs>
              <w:jc w:val="center"/>
            </w:pPr>
            <w:r>
              <w:t>1720,-</w:t>
            </w:r>
          </w:p>
        </w:tc>
      </w:tr>
    </w:tbl>
    <w:p w:rsidR="00D11E95" w:rsidRDefault="00D11E95" w:rsidP="00830617">
      <w:pPr>
        <w:tabs>
          <w:tab w:val="left" w:pos="993"/>
          <w:tab w:val="left" w:pos="3969"/>
          <w:tab w:val="left" w:pos="7088"/>
        </w:tabs>
      </w:pPr>
    </w:p>
    <w:p w:rsidR="00DC59FA" w:rsidRDefault="00DC59FA">
      <w:pPr>
        <w:spacing w:after="160" w:line="259" w:lineRule="auto"/>
      </w:pPr>
      <w:r>
        <w:br w:type="page"/>
      </w:r>
    </w:p>
    <w:p w:rsidR="00D11E95" w:rsidRDefault="00BB67D1" w:rsidP="00830617">
      <w:pPr>
        <w:tabs>
          <w:tab w:val="left" w:pos="993"/>
          <w:tab w:val="left" w:pos="3969"/>
          <w:tab w:val="left" w:pos="7088"/>
        </w:tabs>
      </w:pPr>
      <w:r>
        <w:rPr>
          <w:noProof/>
          <w:lang w:eastAsia="cs-CZ"/>
        </w:rPr>
        <w:lastRenderedPageBreak/>
        <w:drawing>
          <wp:inline distT="0" distB="0" distL="0" distR="0">
            <wp:extent cx="5486400" cy="3200400"/>
            <wp:effectExtent l="0" t="0" r="0" b="9334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21C76" w:rsidRDefault="00321C76" w:rsidP="00830617">
      <w:pPr>
        <w:tabs>
          <w:tab w:val="left" w:pos="993"/>
          <w:tab w:val="left" w:pos="3969"/>
          <w:tab w:val="left" w:pos="7088"/>
        </w:tabs>
      </w:pPr>
    </w:p>
    <w:p w:rsidR="00321C76" w:rsidRDefault="00321C76" w:rsidP="00830617">
      <w:pPr>
        <w:tabs>
          <w:tab w:val="left" w:pos="993"/>
          <w:tab w:val="left" w:pos="3969"/>
          <w:tab w:val="left" w:pos="7088"/>
        </w:tabs>
      </w:pPr>
    </w:p>
    <w:p w:rsidR="00321C76" w:rsidRDefault="00321C76" w:rsidP="00830617">
      <w:pPr>
        <w:tabs>
          <w:tab w:val="left" w:pos="993"/>
          <w:tab w:val="left" w:pos="3969"/>
          <w:tab w:val="left" w:pos="7088"/>
        </w:tabs>
      </w:pPr>
    </w:p>
    <w:p w:rsidR="00321C76" w:rsidRDefault="00321C76">
      <w:pPr>
        <w:spacing w:after="160" w:line="259" w:lineRule="auto"/>
      </w:pPr>
      <w:r>
        <w:br w:type="page"/>
      </w:r>
    </w:p>
    <w:p w:rsidR="00321C76" w:rsidRDefault="00321C76" w:rsidP="00830617">
      <w:pPr>
        <w:tabs>
          <w:tab w:val="left" w:pos="993"/>
          <w:tab w:val="left" w:pos="3969"/>
          <w:tab w:val="left" w:pos="7088"/>
        </w:tabs>
      </w:pPr>
      <w:r>
        <w:lastRenderedPageBreak/>
        <w:t>Cyklus oběžného majetku</w:t>
      </w:r>
    </w:p>
    <w:p w:rsidR="00321C76" w:rsidRDefault="00321C76" w:rsidP="00830617">
      <w:pPr>
        <w:tabs>
          <w:tab w:val="left" w:pos="993"/>
          <w:tab w:val="left" w:pos="3969"/>
          <w:tab w:val="left" w:pos="7088"/>
        </w:tabs>
        <w:rPr>
          <w:ins w:id="0" w:author="m_chyla" w:date="2022-10-31T09:18:00Z"/>
        </w:rPr>
      </w:pPr>
      <w:r>
        <w:rPr>
          <w:noProof/>
          <w:lang w:eastAsia="cs-CZ"/>
        </w:rPr>
        <w:drawing>
          <wp:inline distT="0" distB="0" distL="0" distR="0">
            <wp:extent cx="5486400" cy="3200400"/>
            <wp:effectExtent l="781050" t="38100" r="152400" b="18097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21C76" w:rsidRDefault="00321C76">
      <w:pPr>
        <w:spacing w:after="160" w:line="259" w:lineRule="auto"/>
        <w:rPr>
          <w:ins w:id="1" w:author="m_chyla" w:date="2022-10-31T09:18:00Z"/>
        </w:rPr>
      </w:pPr>
      <w:ins w:id="2" w:author="m_chyla" w:date="2022-10-31T09:18:00Z">
        <w:r>
          <w:br w:type="page"/>
        </w:r>
      </w:ins>
    </w:p>
    <w:p w:rsidR="00321C76" w:rsidRDefault="00321C76" w:rsidP="00830617">
      <w:pPr>
        <w:tabs>
          <w:tab w:val="left" w:pos="993"/>
          <w:tab w:val="left" w:pos="3969"/>
          <w:tab w:val="left" w:pos="7088"/>
        </w:tabs>
        <w:rPr>
          <w:ins w:id="3" w:author="m_chyla" w:date="2022-10-31T09:24:00Z"/>
        </w:rPr>
      </w:pPr>
      <w:ins w:id="4" w:author="m_chyla" w:date="2022-10-31T09:18:00Z">
        <w:r>
          <w:rPr>
            <w:noProof/>
            <w:lang w:eastAsia="cs-CZ"/>
          </w:rPr>
          <w:lastRenderedPageBreak/>
          <w:drawing>
            <wp:inline distT="0" distB="0" distL="0" distR="0">
              <wp:extent cx="5486400" cy="4610100"/>
              <wp:effectExtent l="400050" t="0" r="0" b="8191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ins>
    </w:p>
    <w:p w:rsidR="007B151C" w:rsidRDefault="007B151C" w:rsidP="00830617">
      <w:pPr>
        <w:tabs>
          <w:tab w:val="left" w:pos="993"/>
          <w:tab w:val="left" w:pos="3969"/>
          <w:tab w:val="left" w:pos="7088"/>
        </w:tabs>
        <w:rPr>
          <w:ins w:id="5" w:author="m_chyla" w:date="2022-10-31T09:25:00Z"/>
        </w:rPr>
      </w:pPr>
    </w:p>
    <w:p w:rsidR="007B151C" w:rsidRDefault="007B151C">
      <w:pPr>
        <w:spacing w:after="160" w:line="259" w:lineRule="auto"/>
        <w:rPr>
          <w:ins w:id="6" w:author="m_chyla" w:date="2022-10-31T09:25:00Z"/>
        </w:rPr>
      </w:pPr>
      <w:ins w:id="7" w:author="m_chyla" w:date="2022-10-31T09:25:00Z">
        <w:r>
          <w:br w:type="page"/>
        </w:r>
      </w:ins>
    </w:p>
    <w:p w:rsidR="007B151C" w:rsidRPr="007D51F4" w:rsidRDefault="006341B0" w:rsidP="00830617">
      <w:pPr>
        <w:tabs>
          <w:tab w:val="left" w:pos="993"/>
          <w:tab w:val="left" w:pos="3969"/>
          <w:tab w:val="left" w:pos="7088"/>
        </w:tabs>
        <w:rPr>
          <w:rFonts w:eastAsiaTheme="minorEastAsia"/>
          <w:sz w:val="56"/>
          <w:szCs w:val="56"/>
          <w:bdr w:val="thickThinSmallGap" w:sz="24" w:space="0" w:color="auto" w:shadow="1"/>
        </w:rPr>
      </w:pPr>
      <m:oMathPara>
        <m:oMath>
          <m:sSup>
            <m:sSupPr>
              <m:ctrlPr>
                <w:ins w:id="8" w:author="m_chyla" w:date="2022-10-31T09:32:00Z">
                  <w:rPr>
                    <w:rFonts w:ascii="Cambria Math" w:hAnsi="Cambria Math"/>
                    <w:i/>
                    <w:sz w:val="56"/>
                    <w:szCs w:val="56"/>
                    <w:bdr w:val="thickThinSmallGap" w:sz="24" w:space="0" w:color="auto" w:shadow="1"/>
                  </w:rPr>
                </w:ins>
              </m:ctrlPr>
            </m:sSupPr>
            <m:e>
              <m:r>
                <w:ins w:id="9" w:author="m_chyla" w:date="2022-10-31T09:32:00Z">
                  <w:rPr>
                    <w:rFonts w:ascii="Cambria Math" w:hAnsi="Cambria Math"/>
                    <w:sz w:val="56"/>
                    <w:szCs w:val="56"/>
                    <w:bdr w:val="thickThinSmallGap" w:sz="24" w:space="0" w:color="auto" w:shadow="1"/>
                  </w:rPr>
                  <m:t>a</m:t>
                </w:ins>
              </m:r>
            </m:e>
            <m:sup>
              <m:f>
                <m:fPr>
                  <m:ctrlPr>
                    <w:rPr>
                      <w:rFonts w:ascii="Cambria Math" w:hAnsi="Cambria Math"/>
                      <w:i/>
                      <w:sz w:val="56"/>
                      <w:szCs w:val="56"/>
                      <w:bdr w:val="thickThinSmallGap" w:sz="24" w:space="0" w:color="auto" w:shadow="1"/>
                    </w:rPr>
                  </m:ctrlPr>
                </m:fPr>
                <m:num>
                  <m:r>
                    <w:rPr>
                      <w:rFonts w:ascii="Cambria Math" w:hAnsi="Cambria Math"/>
                      <w:sz w:val="56"/>
                      <w:szCs w:val="56"/>
                      <w:bdr w:val="thickThinSmallGap" w:sz="24" w:space="0" w:color="auto" w:shadow="1"/>
                    </w:rPr>
                    <m:t>1</m:t>
                  </m:r>
                </m:num>
                <m:den>
                  <m:r>
                    <w:rPr>
                      <w:rFonts w:ascii="Cambria Math" w:hAnsi="Cambria Math"/>
                      <w:sz w:val="56"/>
                      <w:szCs w:val="56"/>
                      <w:bdr w:val="thickThinSmallGap" w:sz="24" w:space="0" w:color="auto" w:shadow="1"/>
                    </w:rPr>
                    <m:t>n</m:t>
                  </m:r>
                </m:den>
              </m:f>
              <m:r>
                <w:rPr>
                  <w:rFonts w:ascii="Cambria Math" w:hAnsi="Cambria Math"/>
                  <w:sz w:val="56"/>
                  <w:szCs w:val="56"/>
                  <w:bdr w:val="thickThinSmallGap" w:sz="24" w:space="0" w:color="auto" w:shadow="1"/>
                </w:rPr>
                <m:t>=</m:t>
              </m:r>
              <m:rad>
                <m:radPr>
                  <m:ctrlPr>
                    <w:rPr>
                      <w:rFonts w:ascii="Cambria Math" w:hAnsi="Cambria Math"/>
                      <w:i/>
                      <w:sz w:val="56"/>
                      <w:szCs w:val="56"/>
                      <w:bdr w:val="thickThinSmallGap" w:sz="24" w:space="0" w:color="auto" w:shadow="1"/>
                    </w:rPr>
                  </m:ctrlPr>
                </m:radPr>
                <m:deg>
                  <m:r>
                    <w:rPr>
                      <w:rFonts w:ascii="Cambria Math" w:hAnsi="Cambria Math"/>
                      <w:sz w:val="56"/>
                      <w:szCs w:val="56"/>
                      <w:bdr w:val="thickThinSmallGap" w:sz="24" w:space="0" w:color="auto" w:shadow="1"/>
                    </w:rPr>
                    <m:t>n</m:t>
                  </m:r>
                </m:deg>
                <m:e>
                  <m:r>
                    <w:rPr>
                      <w:rFonts w:ascii="Cambria Math" w:hAnsi="Cambria Math"/>
                      <w:sz w:val="56"/>
                      <w:szCs w:val="56"/>
                      <w:bdr w:val="thickThinSmallGap" w:sz="24" w:space="0" w:color="auto" w:shadow="1"/>
                    </w:rPr>
                    <m:t>a</m:t>
                  </m:r>
                </m:e>
              </m:rad>
            </m:sup>
          </m:sSup>
        </m:oMath>
      </m:oMathPara>
    </w:p>
    <w:p w:rsidR="007D51F4" w:rsidRDefault="007D51F4" w:rsidP="00830617">
      <w:pPr>
        <w:tabs>
          <w:tab w:val="left" w:pos="993"/>
          <w:tab w:val="left" w:pos="3969"/>
          <w:tab w:val="left" w:pos="7088"/>
        </w:tabs>
        <w:rPr>
          <w:rFonts w:eastAsiaTheme="minorEastAsia"/>
          <w:sz w:val="56"/>
          <w:szCs w:val="56"/>
          <w:bdr w:val="thickThinSmallGap" w:sz="24" w:space="0" w:color="auto" w:shadow="1"/>
        </w:rPr>
      </w:pPr>
    </w:p>
    <w:p w:rsidR="007D51F4" w:rsidRPr="006A1DE4" w:rsidRDefault="007D51F4" w:rsidP="00830617">
      <w:pPr>
        <w:tabs>
          <w:tab w:val="left" w:pos="993"/>
          <w:tab w:val="left" w:pos="3969"/>
          <w:tab w:val="left" w:pos="7088"/>
        </w:tabs>
        <w:rPr>
          <w:rFonts w:eastAsiaTheme="minorEastAsia"/>
          <w:sz w:val="56"/>
          <w:szCs w:val="56"/>
        </w:rPr>
      </w:pPr>
      <m:oMathPara>
        <m:oMath>
          <m:r>
            <w:rPr>
              <w:rFonts w:ascii="Cambria Math" w:hAnsi="Cambria Math"/>
              <w:sz w:val="56"/>
              <w:szCs w:val="56"/>
            </w:rPr>
            <m:t>tgx=</m:t>
          </m:r>
          <m:f>
            <m:fPr>
              <m:ctrlPr>
                <w:rPr>
                  <w:rFonts w:ascii="Cambria Math" w:eastAsiaTheme="minorEastAsia" w:hAnsi="Cambria Math"/>
                  <w:i/>
                  <w:sz w:val="56"/>
                  <w:szCs w:val="56"/>
                </w:rPr>
              </m:ctrlPr>
            </m:fPr>
            <m:num>
              <m:func>
                <m:funcPr>
                  <m:ctrlPr>
                    <w:rPr>
                      <w:rFonts w:ascii="Cambria Math" w:eastAsiaTheme="minorEastAsia" w:hAnsi="Cambria Math"/>
                      <w:i/>
                      <w:sz w:val="56"/>
                      <w:szCs w:val="56"/>
                    </w:rPr>
                  </m:ctrlPr>
                </m:funcPr>
                <m:fName>
                  <m:r>
                    <m:rPr>
                      <m:sty m:val="p"/>
                    </m:rPr>
                    <w:rPr>
                      <w:rFonts w:ascii="Cambria Math" w:eastAsiaTheme="minorEastAsia" w:hAnsi="Cambria Math"/>
                      <w:sz w:val="56"/>
                      <w:szCs w:val="56"/>
                    </w:rPr>
                    <m:t>sin</m:t>
                  </m:r>
                </m:fName>
                <m:e>
                  <m:r>
                    <w:rPr>
                      <w:rFonts w:ascii="Cambria Math" w:eastAsiaTheme="minorEastAsia" w:hAnsi="Cambria Math"/>
                      <w:sz w:val="56"/>
                      <w:szCs w:val="56"/>
                    </w:rPr>
                    <m:t>x</m:t>
                  </m:r>
                </m:e>
              </m:func>
            </m:num>
            <m:den>
              <m:func>
                <m:funcPr>
                  <m:ctrlPr>
                    <w:rPr>
                      <w:rFonts w:ascii="Cambria Math" w:eastAsiaTheme="minorEastAsia" w:hAnsi="Cambria Math"/>
                      <w:i/>
                      <w:sz w:val="56"/>
                      <w:szCs w:val="56"/>
                    </w:rPr>
                  </m:ctrlPr>
                </m:funcPr>
                <m:fName>
                  <m:r>
                    <m:rPr>
                      <m:sty m:val="p"/>
                    </m:rPr>
                    <w:rPr>
                      <w:rFonts w:ascii="Cambria Math" w:eastAsiaTheme="minorEastAsia" w:hAnsi="Cambria Math"/>
                      <w:sz w:val="56"/>
                      <w:szCs w:val="56"/>
                    </w:rPr>
                    <m:t>cos</m:t>
                  </m:r>
                </m:fName>
                <m:e>
                  <m:r>
                    <w:rPr>
                      <w:rFonts w:ascii="Cambria Math" w:eastAsiaTheme="minorEastAsia" w:hAnsi="Cambria Math"/>
                      <w:sz w:val="56"/>
                      <w:szCs w:val="56"/>
                    </w:rPr>
                    <m:t>x</m:t>
                  </m:r>
                </m:e>
              </m:func>
            </m:den>
          </m:f>
        </m:oMath>
      </m:oMathPara>
    </w:p>
    <w:p w:rsidR="006A1DE4" w:rsidRDefault="006A1DE4">
      <w:pPr>
        <w:spacing w:after="160" w:line="259" w:lineRule="auto"/>
        <w:rPr>
          <w:rFonts w:eastAsiaTheme="minorEastAsia"/>
          <w:sz w:val="56"/>
          <w:szCs w:val="56"/>
        </w:rPr>
      </w:pPr>
      <w:r>
        <w:rPr>
          <w:rFonts w:eastAsiaTheme="minorEastAsia"/>
          <w:sz w:val="56"/>
          <w:szCs w:val="56"/>
        </w:rPr>
        <w:br w:type="page"/>
      </w:r>
    </w:p>
    <w:p w:rsidR="006A1DE4" w:rsidRDefault="006A1DE4" w:rsidP="000E63CA">
      <w:pPr>
        <w:pBdr>
          <w:bottom w:val="single" w:sz="18" w:space="1" w:color="auto"/>
        </w:pBdr>
        <w:tabs>
          <w:tab w:val="left" w:pos="993"/>
          <w:tab w:val="left" w:pos="3969"/>
          <w:tab w:val="left" w:pos="7088"/>
        </w:tabs>
        <w:spacing w:after="240"/>
        <w:jc w:val="center"/>
        <w:rPr>
          <w:b/>
          <w:sz w:val="32"/>
          <w:szCs w:val="56"/>
        </w:rPr>
      </w:pPr>
      <w:r w:rsidRPr="006A1DE4">
        <w:rPr>
          <w:b/>
          <w:sz w:val="32"/>
          <w:szCs w:val="56"/>
        </w:rPr>
        <w:lastRenderedPageBreak/>
        <w:t>Některé nejdůležitější vzorce středoškolské matematiky</w:t>
      </w:r>
    </w:p>
    <w:p w:rsidR="000E63CA" w:rsidRPr="000E63CA" w:rsidRDefault="000E63CA" w:rsidP="000E63CA">
      <w:pPr>
        <w:tabs>
          <w:tab w:val="left" w:pos="993"/>
          <w:tab w:val="left" w:pos="3969"/>
          <w:tab w:val="left" w:pos="7088"/>
        </w:tabs>
        <w:spacing w:line="360" w:lineRule="auto"/>
        <w:rPr>
          <w:b/>
          <w:sz w:val="32"/>
          <w:szCs w:val="56"/>
        </w:rPr>
        <w:sectPr w:rsidR="000E63CA" w:rsidRPr="000E63CA" w:rsidSect="0071505E">
          <w:type w:val="continuous"/>
          <w:pgSz w:w="11906" w:h="16838" w:code="9"/>
          <w:pgMar w:top="1417" w:right="1417" w:bottom="1417" w:left="1417" w:header="708" w:footer="708" w:gutter="0"/>
          <w:cols w:space="708"/>
          <w:docGrid w:linePitch="360"/>
        </w:sectPr>
      </w:pPr>
    </w:p>
    <w:p w:rsidR="006A1DE4" w:rsidRPr="000E63CA" w:rsidRDefault="006A1DE4" w:rsidP="006A1DE4">
      <w:pPr>
        <w:pStyle w:val="Odstavecseseznamem"/>
        <w:numPr>
          <w:ilvl w:val="0"/>
          <w:numId w:val="10"/>
        </w:numPr>
        <w:tabs>
          <w:tab w:val="left" w:pos="993"/>
          <w:tab w:val="left" w:pos="3969"/>
          <w:tab w:val="left" w:pos="7088"/>
        </w:tabs>
        <w:rPr>
          <w:b/>
          <w:sz w:val="32"/>
          <w:szCs w:val="56"/>
          <w:u w:val="single"/>
        </w:rPr>
      </w:pPr>
      <w:r w:rsidRPr="000E63CA">
        <w:rPr>
          <w:b/>
          <w:sz w:val="32"/>
          <w:szCs w:val="56"/>
          <w:u w:val="single"/>
        </w:rPr>
        <w:t>Součin odmocnin</w:t>
      </w:r>
    </w:p>
    <w:p w:rsidR="006A1DE4" w:rsidRPr="000E63CA" w:rsidRDefault="006A1DE4" w:rsidP="000E63CA">
      <w:pPr>
        <w:tabs>
          <w:tab w:val="left" w:pos="993"/>
          <w:tab w:val="left" w:pos="3969"/>
          <w:tab w:val="left" w:pos="7088"/>
        </w:tabs>
        <w:spacing w:line="360" w:lineRule="auto"/>
        <w:ind w:left="567"/>
        <w:rPr>
          <w:rFonts w:eastAsiaTheme="minorEastAsia"/>
          <w:sz w:val="32"/>
          <w:szCs w:val="56"/>
        </w:rPr>
      </w:pPr>
      <m:oMathPara>
        <m:oMathParaPr>
          <m:jc m:val="left"/>
        </m:oMathParaPr>
        <m:oMath>
          <m:rad>
            <m:radPr>
              <m:ctrlPr>
                <w:rPr>
                  <w:rFonts w:ascii="Cambria Math" w:hAnsi="Cambria Math"/>
                  <w:i/>
                  <w:sz w:val="20"/>
                  <w:szCs w:val="56"/>
                </w:rPr>
              </m:ctrlPr>
            </m:radPr>
            <m:deg>
              <m:r>
                <w:rPr>
                  <w:rFonts w:ascii="Cambria Math" w:hAnsi="Cambria Math"/>
                  <w:sz w:val="20"/>
                  <w:szCs w:val="56"/>
                </w:rPr>
                <m:t>n</m:t>
              </m:r>
            </m:deg>
            <m:e>
              <m:r>
                <w:rPr>
                  <w:rFonts w:ascii="Cambria Math" w:hAnsi="Cambria Math"/>
                  <w:sz w:val="20"/>
                  <w:szCs w:val="56"/>
                </w:rPr>
                <m:t>a</m:t>
              </m:r>
            </m:e>
          </m:rad>
          <m:r>
            <w:rPr>
              <w:rFonts w:ascii="Cambria Math" w:hAnsi="Cambria Math"/>
              <w:sz w:val="20"/>
              <w:szCs w:val="56"/>
            </w:rPr>
            <m:t>.</m:t>
          </m:r>
          <m:rad>
            <m:radPr>
              <m:ctrlPr>
                <w:rPr>
                  <w:rFonts w:ascii="Cambria Math" w:hAnsi="Cambria Math"/>
                  <w:i/>
                  <w:sz w:val="20"/>
                  <w:szCs w:val="56"/>
                </w:rPr>
              </m:ctrlPr>
            </m:radPr>
            <m:deg>
              <m:r>
                <w:rPr>
                  <w:rFonts w:ascii="Cambria Math" w:hAnsi="Cambria Math"/>
                  <w:sz w:val="20"/>
                  <w:szCs w:val="56"/>
                </w:rPr>
                <m:t>n</m:t>
              </m:r>
            </m:deg>
            <m:e>
              <m:r>
                <w:rPr>
                  <w:rFonts w:ascii="Cambria Math" w:hAnsi="Cambria Math"/>
                  <w:sz w:val="20"/>
                  <w:szCs w:val="56"/>
                </w:rPr>
                <m:t>a</m:t>
              </m:r>
            </m:e>
          </m:rad>
          <m:r>
            <w:rPr>
              <w:rFonts w:ascii="Cambria Math" w:eastAsiaTheme="minorEastAsia" w:hAnsi="Cambria Math"/>
              <w:sz w:val="20"/>
              <w:szCs w:val="56"/>
            </w:rPr>
            <m:t>=</m:t>
          </m:r>
          <m:rad>
            <m:radPr>
              <m:ctrlPr>
                <w:rPr>
                  <w:rFonts w:ascii="Cambria Math" w:eastAsiaTheme="minorEastAsia" w:hAnsi="Cambria Math"/>
                  <w:i/>
                  <w:sz w:val="20"/>
                  <w:szCs w:val="56"/>
                </w:rPr>
              </m:ctrlPr>
            </m:radPr>
            <m:deg>
              <m:r>
                <w:rPr>
                  <w:rFonts w:ascii="Cambria Math" w:eastAsiaTheme="minorEastAsia" w:hAnsi="Cambria Math"/>
                  <w:sz w:val="20"/>
                  <w:szCs w:val="56"/>
                </w:rPr>
                <m:t>n</m:t>
              </m:r>
            </m:deg>
            <m:e>
              <m:r>
                <w:rPr>
                  <w:rFonts w:ascii="Cambria Math" w:eastAsiaTheme="minorEastAsia" w:hAnsi="Cambria Math"/>
                  <w:sz w:val="20"/>
                  <w:szCs w:val="56"/>
                </w:rPr>
                <m:t>ab</m:t>
              </m:r>
            </m:e>
          </m:rad>
        </m:oMath>
      </m:oMathPara>
    </w:p>
    <w:p w:rsidR="006A1DE4" w:rsidRPr="000E63CA" w:rsidRDefault="006A1DE4" w:rsidP="006A1DE4">
      <w:pPr>
        <w:pStyle w:val="Odstavecseseznamem"/>
        <w:numPr>
          <w:ilvl w:val="0"/>
          <w:numId w:val="10"/>
        </w:numPr>
        <w:tabs>
          <w:tab w:val="left" w:pos="993"/>
          <w:tab w:val="left" w:pos="3969"/>
          <w:tab w:val="left" w:pos="7088"/>
        </w:tabs>
        <w:rPr>
          <w:b/>
          <w:sz w:val="32"/>
          <w:szCs w:val="56"/>
          <w:u w:val="single"/>
        </w:rPr>
      </w:pPr>
      <w:r w:rsidRPr="000E63CA">
        <w:rPr>
          <w:b/>
          <w:sz w:val="32"/>
          <w:szCs w:val="56"/>
          <w:u w:val="single"/>
        </w:rPr>
        <w:t>Složený zlomek</w:t>
      </w:r>
    </w:p>
    <w:p w:rsidR="006A1DE4" w:rsidRPr="000E63CA" w:rsidRDefault="006A1DE4" w:rsidP="006A1DE4">
      <w:pPr>
        <w:pStyle w:val="Odstavecseseznamem"/>
        <w:tabs>
          <w:tab w:val="left" w:pos="993"/>
          <w:tab w:val="left" w:pos="3969"/>
          <w:tab w:val="left" w:pos="7088"/>
        </w:tabs>
        <w:ind w:left="567" w:firstLine="153"/>
        <w:rPr>
          <w:sz w:val="32"/>
          <w:szCs w:val="56"/>
        </w:rPr>
      </w:pPr>
      <m:oMathPara>
        <m:oMathParaPr>
          <m:jc m:val="left"/>
        </m:oMathParaPr>
        <m:oMath>
          <m:f>
            <m:fPr>
              <m:ctrlPr>
                <w:rPr>
                  <w:rFonts w:ascii="Cambria Math" w:hAnsi="Cambria Math"/>
                  <w:sz w:val="18"/>
                  <w:szCs w:val="56"/>
                </w:rPr>
              </m:ctrlPr>
            </m:fPr>
            <m:num>
              <m:f>
                <m:fPr>
                  <m:ctrlPr>
                    <w:rPr>
                      <w:rFonts w:ascii="Cambria Math" w:hAnsi="Cambria Math"/>
                      <w:sz w:val="18"/>
                      <w:szCs w:val="56"/>
                    </w:rPr>
                  </m:ctrlPr>
                </m:fPr>
                <m:num>
                  <m:r>
                    <m:rPr>
                      <m:sty m:val="p"/>
                    </m:rPr>
                    <w:rPr>
                      <w:rFonts w:ascii="Cambria Math" w:hAnsi="Cambria Math"/>
                      <w:sz w:val="18"/>
                      <w:szCs w:val="56"/>
                    </w:rPr>
                    <m:t>a</m:t>
                  </m:r>
                </m:num>
                <m:den>
                  <m:r>
                    <m:rPr>
                      <m:sty m:val="p"/>
                    </m:rPr>
                    <w:rPr>
                      <w:rFonts w:ascii="Cambria Math" w:hAnsi="Cambria Math"/>
                      <w:sz w:val="18"/>
                      <w:szCs w:val="56"/>
                    </w:rPr>
                    <m:t>b</m:t>
                  </m:r>
                </m:den>
              </m:f>
            </m:num>
            <m:den>
              <m:f>
                <m:fPr>
                  <m:ctrlPr>
                    <w:rPr>
                      <w:rFonts w:ascii="Cambria Math" w:hAnsi="Cambria Math"/>
                      <w:sz w:val="18"/>
                      <w:szCs w:val="56"/>
                    </w:rPr>
                  </m:ctrlPr>
                </m:fPr>
                <m:num>
                  <m:r>
                    <m:rPr>
                      <m:sty m:val="p"/>
                    </m:rPr>
                    <w:rPr>
                      <w:rFonts w:ascii="Cambria Math" w:hAnsi="Cambria Math"/>
                      <w:sz w:val="18"/>
                      <w:szCs w:val="56"/>
                    </w:rPr>
                    <m:t>c</m:t>
                  </m:r>
                </m:num>
                <m:den>
                  <m:r>
                    <m:rPr>
                      <m:sty m:val="p"/>
                    </m:rPr>
                    <w:rPr>
                      <w:rFonts w:ascii="Cambria Math" w:hAnsi="Cambria Math"/>
                      <w:sz w:val="18"/>
                      <w:szCs w:val="56"/>
                    </w:rPr>
                    <m:t>d</m:t>
                  </m:r>
                </m:den>
              </m:f>
            </m:den>
          </m:f>
          <m:r>
            <m:rPr>
              <m:sty m:val="p"/>
            </m:rPr>
            <w:rPr>
              <w:rFonts w:ascii="Cambria Math" w:hAnsi="Cambria Math"/>
              <w:sz w:val="18"/>
              <w:szCs w:val="56"/>
            </w:rPr>
            <m:t>=</m:t>
          </m:r>
          <m:f>
            <m:fPr>
              <m:ctrlPr>
                <w:rPr>
                  <w:rFonts w:ascii="Cambria Math" w:eastAsiaTheme="minorEastAsia" w:hAnsi="Cambria Math"/>
                  <w:sz w:val="18"/>
                  <w:szCs w:val="56"/>
                </w:rPr>
              </m:ctrlPr>
            </m:fPr>
            <m:num>
              <m:r>
                <m:rPr>
                  <m:sty m:val="p"/>
                </m:rPr>
                <w:rPr>
                  <w:rFonts w:ascii="Cambria Math" w:eastAsiaTheme="minorEastAsia" w:hAnsi="Cambria Math"/>
                  <w:sz w:val="18"/>
                  <w:szCs w:val="56"/>
                </w:rPr>
                <m:t>a</m:t>
              </m:r>
            </m:num>
            <m:den>
              <m:r>
                <m:rPr>
                  <m:sty m:val="p"/>
                </m:rPr>
                <w:rPr>
                  <w:rFonts w:ascii="Cambria Math" w:eastAsiaTheme="minorEastAsia" w:hAnsi="Cambria Math"/>
                  <w:sz w:val="18"/>
                  <w:szCs w:val="56"/>
                </w:rPr>
                <m:t>b</m:t>
              </m:r>
            </m:den>
          </m:f>
          <m:r>
            <m:rPr>
              <m:sty m:val="p"/>
            </m:rPr>
            <w:rPr>
              <w:rFonts w:ascii="Cambria Math" w:eastAsiaTheme="minorEastAsia" w:hAnsi="Cambria Math"/>
              <w:sz w:val="18"/>
              <w:szCs w:val="56"/>
            </w:rPr>
            <m:t>÷</m:t>
          </m:r>
          <m:f>
            <m:fPr>
              <m:ctrlPr>
                <w:rPr>
                  <w:rFonts w:ascii="Cambria Math" w:eastAsiaTheme="minorEastAsia" w:hAnsi="Cambria Math"/>
                  <w:sz w:val="18"/>
                  <w:szCs w:val="56"/>
                </w:rPr>
              </m:ctrlPr>
            </m:fPr>
            <m:num>
              <m:r>
                <m:rPr>
                  <m:sty m:val="p"/>
                </m:rPr>
                <w:rPr>
                  <w:rFonts w:ascii="Cambria Math" w:eastAsiaTheme="minorEastAsia" w:hAnsi="Cambria Math"/>
                  <w:sz w:val="18"/>
                  <w:szCs w:val="56"/>
                </w:rPr>
                <m:t>c</m:t>
              </m:r>
            </m:num>
            <m:den>
              <m:r>
                <m:rPr>
                  <m:sty m:val="p"/>
                </m:rPr>
                <w:rPr>
                  <w:rFonts w:ascii="Cambria Math" w:eastAsiaTheme="minorEastAsia" w:hAnsi="Cambria Math"/>
                  <w:sz w:val="18"/>
                  <w:szCs w:val="56"/>
                </w:rPr>
                <m:t>d</m:t>
              </m:r>
            </m:den>
          </m:f>
          <m:r>
            <m:rPr>
              <m:sty m:val="p"/>
            </m:rPr>
            <w:rPr>
              <w:rFonts w:ascii="Cambria Math" w:eastAsiaTheme="minorEastAsia" w:hAnsi="Cambria Math"/>
              <w:sz w:val="18"/>
              <w:szCs w:val="56"/>
            </w:rPr>
            <m:t>=</m:t>
          </m:r>
          <m:f>
            <m:fPr>
              <m:ctrlPr>
                <w:rPr>
                  <w:rFonts w:ascii="Cambria Math" w:eastAsiaTheme="minorEastAsia" w:hAnsi="Cambria Math"/>
                  <w:sz w:val="18"/>
                  <w:szCs w:val="56"/>
                </w:rPr>
              </m:ctrlPr>
            </m:fPr>
            <m:num>
              <m:r>
                <m:rPr>
                  <m:sty m:val="p"/>
                </m:rPr>
                <w:rPr>
                  <w:rFonts w:ascii="Cambria Math" w:eastAsiaTheme="minorEastAsia" w:hAnsi="Cambria Math"/>
                  <w:sz w:val="18"/>
                  <w:szCs w:val="56"/>
                </w:rPr>
                <m:t>a</m:t>
              </m:r>
            </m:num>
            <m:den>
              <m:r>
                <m:rPr>
                  <m:sty m:val="p"/>
                </m:rPr>
                <w:rPr>
                  <w:rFonts w:ascii="Cambria Math" w:eastAsiaTheme="minorEastAsia" w:hAnsi="Cambria Math"/>
                  <w:sz w:val="18"/>
                  <w:szCs w:val="56"/>
                </w:rPr>
                <m:t>b</m:t>
              </m:r>
            </m:den>
          </m:f>
          <m:r>
            <m:rPr>
              <m:sty m:val="p"/>
            </m:rPr>
            <w:rPr>
              <w:rFonts w:ascii="Cambria Math" w:eastAsiaTheme="minorEastAsia" w:hAnsi="Cambria Math"/>
              <w:sz w:val="18"/>
              <w:szCs w:val="56"/>
            </w:rPr>
            <m:t>∙</m:t>
          </m:r>
          <m:f>
            <m:fPr>
              <m:ctrlPr>
                <w:rPr>
                  <w:rFonts w:ascii="Cambria Math" w:eastAsiaTheme="minorEastAsia" w:hAnsi="Cambria Math"/>
                  <w:sz w:val="18"/>
                  <w:szCs w:val="56"/>
                </w:rPr>
              </m:ctrlPr>
            </m:fPr>
            <m:num>
              <m:r>
                <m:rPr>
                  <m:sty m:val="p"/>
                </m:rPr>
                <w:rPr>
                  <w:rFonts w:ascii="Cambria Math" w:eastAsiaTheme="minorEastAsia" w:hAnsi="Cambria Math"/>
                  <w:sz w:val="18"/>
                  <w:szCs w:val="56"/>
                </w:rPr>
                <m:t>d</m:t>
              </m:r>
            </m:num>
            <m:den>
              <m:r>
                <m:rPr>
                  <m:sty m:val="p"/>
                </m:rPr>
                <w:rPr>
                  <w:rFonts w:ascii="Cambria Math" w:eastAsiaTheme="minorEastAsia" w:hAnsi="Cambria Math"/>
                  <w:sz w:val="18"/>
                  <w:szCs w:val="56"/>
                </w:rPr>
                <m:t>c</m:t>
              </m:r>
            </m:den>
          </m:f>
          <m:r>
            <m:rPr>
              <m:sty m:val="p"/>
            </m:rPr>
            <w:rPr>
              <w:rFonts w:ascii="Cambria Math" w:eastAsiaTheme="minorEastAsia" w:hAnsi="Cambria Math"/>
              <w:sz w:val="18"/>
              <w:szCs w:val="56"/>
            </w:rPr>
            <m:t>=</m:t>
          </m:r>
          <m:f>
            <m:fPr>
              <m:ctrlPr>
                <w:rPr>
                  <w:rFonts w:ascii="Cambria Math" w:eastAsiaTheme="minorEastAsia" w:hAnsi="Cambria Math"/>
                  <w:sz w:val="18"/>
                  <w:szCs w:val="56"/>
                </w:rPr>
              </m:ctrlPr>
            </m:fPr>
            <m:num>
              <m:r>
                <m:rPr>
                  <m:sty m:val="p"/>
                </m:rPr>
                <w:rPr>
                  <w:rFonts w:ascii="Cambria Math" w:eastAsiaTheme="minorEastAsia" w:hAnsi="Cambria Math"/>
                  <w:sz w:val="18"/>
                  <w:szCs w:val="56"/>
                </w:rPr>
                <m:t>ad</m:t>
              </m:r>
            </m:num>
            <m:den>
              <m:r>
                <m:rPr>
                  <m:sty m:val="p"/>
                </m:rPr>
                <w:rPr>
                  <w:rFonts w:ascii="Cambria Math" w:eastAsiaTheme="minorEastAsia" w:hAnsi="Cambria Math"/>
                  <w:sz w:val="18"/>
                  <w:szCs w:val="56"/>
                </w:rPr>
                <m:t>bc</m:t>
              </m:r>
            </m:den>
          </m:f>
          <m:r>
            <m:rPr>
              <m:sty m:val="p"/>
            </m:rPr>
            <w:rPr>
              <w:rFonts w:ascii="Cambria Math" w:eastAsiaTheme="minorEastAsia" w:hAnsi="Cambria Math"/>
              <w:sz w:val="18"/>
              <w:szCs w:val="56"/>
            </w:rPr>
            <m:t>,b ≠0,d≠0,c≠0</m:t>
          </m:r>
        </m:oMath>
      </m:oMathPara>
    </w:p>
    <w:p w:rsidR="006A1DE4" w:rsidRPr="000E63CA" w:rsidRDefault="006341B0" w:rsidP="006A1DE4">
      <w:pPr>
        <w:pStyle w:val="Odstavecseseznamem"/>
        <w:numPr>
          <w:ilvl w:val="0"/>
          <w:numId w:val="10"/>
        </w:numPr>
        <w:tabs>
          <w:tab w:val="left" w:pos="993"/>
          <w:tab w:val="left" w:pos="3969"/>
          <w:tab w:val="left" w:pos="7088"/>
        </w:tabs>
        <w:rPr>
          <w:b/>
          <w:sz w:val="32"/>
          <w:szCs w:val="56"/>
          <w:u w:val="single"/>
        </w:rPr>
      </w:pPr>
      <w:r>
        <w:rPr>
          <w:b/>
          <w:sz w:val="32"/>
          <w:szCs w:val="56"/>
          <w:u w:val="single"/>
        </w:rPr>
        <w:br w:type="column"/>
      </w:r>
      <w:r w:rsidR="006A1DE4" w:rsidRPr="000E63CA">
        <w:rPr>
          <w:b/>
          <w:sz w:val="32"/>
          <w:szCs w:val="56"/>
          <w:u w:val="single"/>
        </w:rPr>
        <w:t>Věta tangentová</w:t>
      </w:r>
    </w:p>
    <w:p w:rsidR="006A1DE4" w:rsidRPr="000E63CA" w:rsidRDefault="006A1DE4" w:rsidP="000E63CA">
      <w:pPr>
        <w:pStyle w:val="Odstavecseseznamem"/>
        <w:tabs>
          <w:tab w:val="left" w:pos="993"/>
          <w:tab w:val="left" w:pos="3969"/>
          <w:tab w:val="left" w:pos="7088"/>
        </w:tabs>
        <w:spacing w:line="360" w:lineRule="auto"/>
        <w:rPr>
          <w:sz w:val="32"/>
          <w:szCs w:val="56"/>
        </w:rPr>
      </w:pPr>
      <m:oMathPara>
        <m:oMathParaPr>
          <m:jc m:val="left"/>
        </m:oMathParaPr>
        <m:oMath>
          <m:f>
            <m:fPr>
              <m:ctrlPr>
                <w:rPr>
                  <w:rFonts w:ascii="Cambria Math" w:eastAsiaTheme="minorEastAsia" w:hAnsi="Cambria Math"/>
                  <w:i/>
                  <w:sz w:val="20"/>
                  <w:szCs w:val="56"/>
                </w:rPr>
              </m:ctrlPr>
            </m:fPr>
            <m:num>
              <m:r>
                <w:rPr>
                  <w:rFonts w:ascii="Cambria Math" w:eastAsiaTheme="minorEastAsia" w:hAnsi="Cambria Math"/>
                  <w:sz w:val="20"/>
                  <w:szCs w:val="56"/>
                </w:rPr>
                <m:t>a-b</m:t>
              </m:r>
            </m:num>
            <m:den>
              <m:r>
                <w:rPr>
                  <w:rFonts w:ascii="Cambria Math" w:eastAsiaTheme="minorEastAsia" w:hAnsi="Cambria Math"/>
                  <w:sz w:val="20"/>
                  <w:szCs w:val="56"/>
                </w:rPr>
                <m:t>a+b</m:t>
              </m:r>
            </m:den>
          </m:f>
          <m:r>
            <w:rPr>
              <w:rFonts w:ascii="Cambria Math" w:eastAsiaTheme="minorEastAsia" w:hAnsi="Cambria Math"/>
              <w:sz w:val="20"/>
              <w:szCs w:val="56"/>
            </w:rPr>
            <m:t>=</m:t>
          </m:r>
          <m:f>
            <m:fPr>
              <m:ctrlPr>
                <w:rPr>
                  <w:rFonts w:ascii="Cambria Math" w:eastAsiaTheme="minorEastAsia" w:hAnsi="Cambria Math"/>
                  <w:i/>
                  <w:sz w:val="20"/>
                  <w:szCs w:val="56"/>
                </w:rPr>
              </m:ctrlPr>
            </m:fPr>
            <m:num>
              <m:r>
                <w:rPr>
                  <w:rFonts w:ascii="Cambria Math" w:eastAsiaTheme="minorEastAsia" w:hAnsi="Cambria Math"/>
                  <w:sz w:val="20"/>
                  <w:szCs w:val="56"/>
                </w:rPr>
                <m:t>tg</m:t>
              </m:r>
              <m:f>
                <m:fPr>
                  <m:ctrlPr>
                    <w:rPr>
                      <w:rFonts w:ascii="Cambria Math" w:eastAsiaTheme="minorEastAsia" w:hAnsi="Cambria Math"/>
                      <w:i/>
                      <w:sz w:val="20"/>
                      <w:szCs w:val="56"/>
                    </w:rPr>
                  </m:ctrlPr>
                </m:fPr>
                <m:num>
                  <m:r>
                    <w:rPr>
                      <w:rFonts w:ascii="Cambria Math" w:eastAsiaTheme="minorEastAsia" w:hAnsi="Cambria Math"/>
                      <w:sz w:val="20"/>
                      <w:szCs w:val="56"/>
                    </w:rPr>
                    <m:t>α-β</m:t>
                  </m:r>
                </m:num>
                <m:den>
                  <m:r>
                    <w:rPr>
                      <w:rFonts w:ascii="Cambria Math" w:eastAsiaTheme="minorEastAsia" w:hAnsi="Cambria Math"/>
                      <w:sz w:val="20"/>
                      <w:szCs w:val="56"/>
                    </w:rPr>
                    <m:t>2</m:t>
                  </m:r>
                </m:den>
              </m:f>
            </m:num>
            <m:den>
              <m:r>
                <w:rPr>
                  <w:rFonts w:ascii="Cambria Math" w:eastAsiaTheme="minorEastAsia" w:hAnsi="Cambria Math"/>
                  <w:sz w:val="20"/>
                  <w:szCs w:val="56"/>
                </w:rPr>
                <m:t>tg</m:t>
              </m:r>
              <m:f>
                <m:fPr>
                  <m:ctrlPr>
                    <w:rPr>
                      <w:rFonts w:ascii="Cambria Math" w:eastAsiaTheme="minorEastAsia" w:hAnsi="Cambria Math"/>
                      <w:i/>
                      <w:sz w:val="20"/>
                      <w:szCs w:val="56"/>
                    </w:rPr>
                  </m:ctrlPr>
                </m:fPr>
                <m:num>
                  <m:r>
                    <w:rPr>
                      <w:rFonts w:ascii="Cambria Math" w:eastAsiaTheme="minorEastAsia" w:hAnsi="Cambria Math"/>
                      <w:sz w:val="20"/>
                      <w:szCs w:val="56"/>
                    </w:rPr>
                    <m:t>α-β</m:t>
                  </m:r>
                </m:num>
                <m:den>
                  <m:r>
                    <w:rPr>
                      <w:rFonts w:ascii="Cambria Math" w:eastAsiaTheme="minorEastAsia" w:hAnsi="Cambria Math"/>
                      <w:sz w:val="20"/>
                      <w:szCs w:val="56"/>
                    </w:rPr>
                    <m:t>1</m:t>
                  </m:r>
                </m:den>
              </m:f>
            </m:den>
          </m:f>
          <m:r>
            <w:rPr>
              <w:rFonts w:ascii="Cambria Math" w:eastAsiaTheme="minorEastAsia" w:hAnsi="Cambria Math"/>
              <w:sz w:val="20"/>
              <w:szCs w:val="56"/>
            </w:rPr>
            <m:t>,tg</m:t>
          </m:r>
          <m:f>
            <m:fPr>
              <m:ctrlPr>
                <w:rPr>
                  <w:rFonts w:ascii="Cambria Math" w:eastAsiaTheme="minorEastAsia" w:hAnsi="Cambria Math"/>
                  <w:i/>
                  <w:sz w:val="20"/>
                  <w:szCs w:val="56"/>
                </w:rPr>
              </m:ctrlPr>
            </m:fPr>
            <m:num>
              <m:r>
                <w:rPr>
                  <w:rFonts w:ascii="Cambria Math" w:eastAsiaTheme="minorEastAsia" w:hAnsi="Cambria Math"/>
                  <w:sz w:val="20"/>
                  <w:szCs w:val="56"/>
                </w:rPr>
                <m:t>α+β</m:t>
              </m:r>
            </m:num>
            <m:den>
              <m:r>
                <w:rPr>
                  <w:rFonts w:ascii="Cambria Math" w:eastAsiaTheme="minorEastAsia" w:hAnsi="Cambria Math"/>
                  <w:sz w:val="20"/>
                  <w:szCs w:val="56"/>
                </w:rPr>
                <m:t>2</m:t>
              </m:r>
            </m:den>
          </m:f>
          <m:r>
            <w:rPr>
              <w:rFonts w:ascii="Cambria Math" w:eastAsiaTheme="minorEastAsia" w:hAnsi="Cambria Math"/>
              <w:sz w:val="20"/>
              <w:szCs w:val="56"/>
            </w:rPr>
            <m:t>=cot g</m:t>
          </m:r>
          <m:f>
            <m:fPr>
              <m:ctrlPr>
                <w:rPr>
                  <w:rFonts w:ascii="Cambria Math" w:eastAsiaTheme="minorEastAsia" w:hAnsi="Cambria Math"/>
                  <w:i/>
                  <w:sz w:val="20"/>
                  <w:szCs w:val="56"/>
                </w:rPr>
              </m:ctrlPr>
            </m:fPr>
            <m:num>
              <m:r>
                <w:rPr>
                  <w:rFonts w:ascii="Cambria Math" w:eastAsiaTheme="minorEastAsia" w:hAnsi="Cambria Math"/>
                  <w:sz w:val="20"/>
                  <w:szCs w:val="56"/>
                </w:rPr>
                <m:t>γ</m:t>
              </m:r>
            </m:num>
            <m:den>
              <m:r>
                <w:rPr>
                  <w:rFonts w:ascii="Cambria Math" w:eastAsiaTheme="minorEastAsia" w:hAnsi="Cambria Math"/>
                  <w:sz w:val="20"/>
                  <w:szCs w:val="56"/>
                </w:rPr>
                <m:t>2</m:t>
              </m:r>
            </m:den>
          </m:f>
        </m:oMath>
      </m:oMathPara>
    </w:p>
    <w:p w:rsidR="006A1DE4" w:rsidRPr="000E63CA" w:rsidRDefault="006A1DE4" w:rsidP="006A1DE4">
      <w:pPr>
        <w:pStyle w:val="Odstavecseseznamem"/>
        <w:numPr>
          <w:ilvl w:val="0"/>
          <w:numId w:val="10"/>
        </w:numPr>
        <w:tabs>
          <w:tab w:val="left" w:pos="993"/>
          <w:tab w:val="left" w:pos="3969"/>
          <w:tab w:val="left" w:pos="7088"/>
        </w:tabs>
        <w:rPr>
          <w:b/>
          <w:sz w:val="32"/>
          <w:szCs w:val="56"/>
          <w:u w:val="single"/>
        </w:rPr>
      </w:pPr>
      <w:r w:rsidRPr="000E63CA">
        <w:rPr>
          <w:b/>
          <w:sz w:val="32"/>
          <w:szCs w:val="56"/>
          <w:u w:val="single"/>
        </w:rPr>
        <w:t>Komolý rotační kužel</w:t>
      </w:r>
    </w:p>
    <w:p w:rsidR="006A1DE4" w:rsidRPr="000E63CA" w:rsidRDefault="000E63CA" w:rsidP="006A1DE4">
      <w:pPr>
        <w:pStyle w:val="Odstavecseseznamem"/>
        <w:rPr>
          <w:sz w:val="32"/>
          <w:szCs w:val="56"/>
        </w:rPr>
      </w:pPr>
      <m:oMathPara>
        <m:oMathParaPr>
          <m:jc m:val="left"/>
        </m:oMathParaPr>
        <m:oMath>
          <m:r>
            <w:rPr>
              <w:rFonts w:ascii="Cambria Math" w:hAnsi="Cambria Math"/>
              <w:sz w:val="20"/>
              <w:szCs w:val="56"/>
            </w:rPr>
            <m:t xml:space="preserve">V= </m:t>
          </m:r>
          <m:f>
            <m:fPr>
              <m:ctrlPr>
                <w:rPr>
                  <w:rFonts w:ascii="Cambria Math" w:eastAsiaTheme="minorEastAsia" w:hAnsi="Cambria Math"/>
                  <w:b/>
                  <w:i/>
                  <w:sz w:val="20"/>
                  <w:szCs w:val="56"/>
                </w:rPr>
              </m:ctrlPr>
            </m:fPr>
            <m:num>
              <m:r>
                <m:rPr>
                  <m:sty m:val="bi"/>
                </m:rPr>
                <w:rPr>
                  <w:rFonts w:ascii="Cambria Math" w:eastAsiaTheme="minorEastAsia" w:hAnsi="Cambria Math"/>
                  <w:sz w:val="20"/>
                  <w:szCs w:val="56"/>
                </w:rPr>
                <m:t>πν</m:t>
              </m:r>
            </m:num>
            <m:den>
              <m:r>
                <m:rPr>
                  <m:sty m:val="bi"/>
                </m:rPr>
                <w:rPr>
                  <w:rFonts w:ascii="Cambria Math" w:eastAsiaTheme="minorEastAsia" w:hAnsi="Cambria Math"/>
                  <w:sz w:val="20"/>
                  <w:szCs w:val="56"/>
                </w:rPr>
                <m:t>3</m:t>
              </m:r>
            </m:den>
          </m:f>
          <m:r>
            <m:rPr>
              <m:sty m:val="bi"/>
            </m:rPr>
            <w:rPr>
              <w:rFonts w:ascii="Cambria Math" w:eastAsiaTheme="minorEastAsia" w:hAnsi="Cambria Math"/>
              <w:sz w:val="20"/>
              <w:szCs w:val="56"/>
            </w:rPr>
            <m:t>(</m:t>
          </m:r>
          <m:sSubSup>
            <m:sSubSupPr>
              <m:ctrlPr>
                <w:rPr>
                  <w:rFonts w:ascii="Cambria Math" w:eastAsiaTheme="minorEastAsia" w:hAnsi="Cambria Math"/>
                  <w:b/>
                  <w:i/>
                  <w:sz w:val="20"/>
                  <w:szCs w:val="56"/>
                </w:rPr>
              </m:ctrlPr>
            </m:sSubSupPr>
            <m:e>
              <m:r>
                <m:rPr>
                  <m:sty m:val="bi"/>
                </m:rPr>
                <w:rPr>
                  <w:rFonts w:ascii="Cambria Math" w:eastAsiaTheme="minorEastAsia" w:hAnsi="Cambria Math"/>
                  <w:sz w:val="20"/>
                  <w:szCs w:val="56"/>
                </w:rPr>
                <m:t>r</m:t>
              </m:r>
            </m:e>
            <m:sub>
              <m:r>
                <m:rPr>
                  <m:sty m:val="bi"/>
                </m:rPr>
                <w:rPr>
                  <w:rFonts w:ascii="Cambria Math" w:eastAsiaTheme="minorEastAsia" w:hAnsi="Cambria Math"/>
                  <w:sz w:val="20"/>
                  <w:szCs w:val="56"/>
                </w:rPr>
                <m:t>1</m:t>
              </m:r>
            </m:sub>
            <m:sup>
              <m:r>
                <m:rPr>
                  <m:sty m:val="bi"/>
                </m:rPr>
                <w:rPr>
                  <w:rFonts w:ascii="Cambria Math" w:eastAsiaTheme="minorEastAsia" w:hAnsi="Cambria Math"/>
                  <w:sz w:val="20"/>
                  <w:szCs w:val="56"/>
                </w:rPr>
                <m:t>2</m:t>
              </m:r>
            </m:sup>
          </m:sSubSup>
          <m:r>
            <m:rPr>
              <m:sty m:val="bi"/>
            </m:rPr>
            <w:rPr>
              <w:rFonts w:ascii="Cambria Math" w:eastAsiaTheme="minorEastAsia" w:hAnsi="Cambria Math"/>
              <w:sz w:val="20"/>
              <w:szCs w:val="56"/>
            </w:rPr>
            <m:t>+</m:t>
          </m:r>
          <m:sSub>
            <m:sSubPr>
              <m:ctrlPr>
                <w:rPr>
                  <w:rFonts w:ascii="Cambria Math" w:eastAsiaTheme="minorEastAsia" w:hAnsi="Cambria Math"/>
                  <w:b/>
                  <w:i/>
                  <w:sz w:val="20"/>
                  <w:szCs w:val="56"/>
                </w:rPr>
              </m:ctrlPr>
            </m:sSubPr>
            <m:e>
              <m:r>
                <m:rPr>
                  <m:sty m:val="bi"/>
                </m:rPr>
                <w:rPr>
                  <w:rFonts w:ascii="Cambria Math" w:eastAsiaTheme="minorEastAsia" w:hAnsi="Cambria Math"/>
                  <w:sz w:val="20"/>
                  <w:szCs w:val="56"/>
                </w:rPr>
                <m:t>r</m:t>
              </m:r>
            </m:e>
            <m:sub>
              <m:r>
                <m:rPr>
                  <m:sty m:val="bi"/>
                </m:rPr>
                <w:rPr>
                  <w:rFonts w:ascii="Cambria Math" w:eastAsiaTheme="minorEastAsia" w:hAnsi="Cambria Math"/>
                  <w:sz w:val="20"/>
                  <w:szCs w:val="56"/>
                </w:rPr>
                <m:t>1</m:t>
              </m:r>
            </m:sub>
          </m:sSub>
          <m:sSub>
            <m:sSubPr>
              <m:ctrlPr>
                <w:rPr>
                  <w:rFonts w:ascii="Cambria Math" w:eastAsiaTheme="minorEastAsia" w:hAnsi="Cambria Math"/>
                  <w:b/>
                  <w:i/>
                  <w:sz w:val="20"/>
                  <w:szCs w:val="56"/>
                </w:rPr>
              </m:ctrlPr>
            </m:sSubPr>
            <m:e>
              <m:r>
                <m:rPr>
                  <m:sty m:val="bi"/>
                </m:rPr>
                <w:rPr>
                  <w:rFonts w:ascii="Cambria Math" w:eastAsiaTheme="minorEastAsia" w:hAnsi="Cambria Math"/>
                  <w:sz w:val="20"/>
                  <w:szCs w:val="56"/>
                </w:rPr>
                <m:t>r</m:t>
              </m:r>
            </m:e>
            <m:sub>
              <m:r>
                <m:rPr>
                  <m:sty m:val="bi"/>
                </m:rPr>
                <w:rPr>
                  <w:rFonts w:ascii="Cambria Math" w:eastAsiaTheme="minorEastAsia" w:hAnsi="Cambria Math"/>
                  <w:sz w:val="20"/>
                  <w:szCs w:val="56"/>
                </w:rPr>
                <m:t>2</m:t>
              </m:r>
            </m:sub>
          </m:sSub>
          <m:r>
            <m:rPr>
              <m:sty m:val="bi"/>
            </m:rPr>
            <w:rPr>
              <w:rFonts w:ascii="Cambria Math" w:eastAsiaTheme="minorEastAsia" w:hAnsi="Cambria Math"/>
              <w:sz w:val="20"/>
              <w:szCs w:val="56"/>
            </w:rPr>
            <m:t>+</m:t>
          </m:r>
          <m:sSubSup>
            <m:sSubSupPr>
              <m:ctrlPr>
                <w:rPr>
                  <w:rFonts w:ascii="Cambria Math" w:eastAsiaTheme="minorEastAsia" w:hAnsi="Cambria Math"/>
                  <w:b/>
                  <w:i/>
                  <w:sz w:val="20"/>
                  <w:szCs w:val="56"/>
                </w:rPr>
              </m:ctrlPr>
            </m:sSubSupPr>
            <m:e>
              <m:r>
                <m:rPr>
                  <m:sty m:val="bi"/>
                </m:rPr>
                <w:rPr>
                  <w:rFonts w:ascii="Cambria Math" w:eastAsiaTheme="minorEastAsia" w:hAnsi="Cambria Math"/>
                  <w:sz w:val="20"/>
                  <w:szCs w:val="56"/>
                </w:rPr>
                <m:t>r</m:t>
              </m:r>
            </m:e>
            <m:sub>
              <m:r>
                <m:rPr>
                  <m:sty m:val="bi"/>
                </m:rPr>
                <w:rPr>
                  <w:rFonts w:ascii="Cambria Math" w:eastAsiaTheme="minorEastAsia" w:hAnsi="Cambria Math"/>
                  <w:sz w:val="20"/>
                  <w:szCs w:val="56"/>
                </w:rPr>
                <m:t>2</m:t>
              </m:r>
            </m:sub>
            <m:sup>
              <m:r>
                <m:rPr>
                  <m:sty m:val="bi"/>
                </m:rPr>
                <w:rPr>
                  <w:rFonts w:ascii="Cambria Math" w:eastAsiaTheme="minorEastAsia" w:hAnsi="Cambria Math"/>
                  <w:sz w:val="20"/>
                  <w:szCs w:val="56"/>
                </w:rPr>
                <m:t>2</m:t>
              </m:r>
            </m:sup>
          </m:sSubSup>
          <m:r>
            <m:rPr>
              <m:sty m:val="bi"/>
            </m:rPr>
            <w:rPr>
              <w:rFonts w:ascii="Cambria Math" w:eastAsiaTheme="minorEastAsia" w:hAnsi="Cambria Math"/>
              <w:sz w:val="20"/>
              <w:szCs w:val="56"/>
            </w:rPr>
            <m:t>)</m:t>
          </m:r>
        </m:oMath>
      </m:oMathPara>
    </w:p>
    <w:p w:rsidR="000E63CA" w:rsidRDefault="000E63CA" w:rsidP="006A1DE4">
      <w:pPr>
        <w:pStyle w:val="Odstavecseseznamem"/>
        <w:tabs>
          <w:tab w:val="left" w:pos="993"/>
          <w:tab w:val="left" w:pos="3969"/>
          <w:tab w:val="left" w:pos="7088"/>
        </w:tabs>
        <w:rPr>
          <w:b/>
          <w:sz w:val="32"/>
          <w:szCs w:val="56"/>
        </w:rPr>
        <w:sectPr w:rsidR="000E63CA" w:rsidSect="000E63CA">
          <w:type w:val="continuous"/>
          <w:pgSz w:w="11906" w:h="16838" w:code="9"/>
          <w:pgMar w:top="1417" w:right="1417" w:bottom="1417" w:left="1417" w:header="708" w:footer="708" w:gutter="0"/>
          <w:cols w:num="2" w:sep="1" w:space="709"/>
          <w:docGrid w:linePitch="360"/>
        </w:sectPr>
      </w:pPr>
    </w:p>
    <w:p w:rsidR="006A1DE4" w:rsidRPr="006A1DE4" w:rsidRDefault="006A1DE4" w:rsidP="006A1DE4">
      <w:pPr>
        <w:pStyle w:val="Odstavecseseznamem"/>
        <w:tabs>
          <w:tab w:val="left" w:pos="993"/>
          <w:tab w:val="left" w:pos="3969"/>
          <w:tab w:val="left" w:pos="7088"/>
        </w:tabs>
        <w:rPr>
          <w:b/>
          <w:sz w:val="32"/>
          <w:szCs w:val="56"/>
        </w:rPr>
      </w:pPr>
    </w:p>
    <w:p w:rsidR="006A1DE4" w:rsidRDefault="006A1DE4" w:rsidP="006A1DE4">
      <w:pPr>
        <w:tabs>
          <w:tab w:val="left" w:pos="993"/>
          <w:tab w:val="left" w:pos="3969"/>
          <w:tab w:val="left" w:pos="7088"/>
        </w:tabs>
        <w:rPr>
          <w:b/>
          <w:sz w:val="32"/>
          <w:szCs w:val="56"/>
        </w:rPr>
      </w:pPr>
    </w:p>
    <w:p w:rsidR="006341B0" w:rsidRDefault="006341B0">
      <w:pPr>
        <w:spacing w:after="160" w:line="259" w:lineRule="auto"/>
        <w:rPr>
          <w:b/>
          <w:sz w:val="32"/>
          <w:szCs w:val="56"/>
        </w:rPr>
      </w:pPr>
      <w:r>
        <w:rPr>
          <w:b/>
          <w:sz w:val="32"/>
          <w:szCs w:val="56"/>
        </w:rPr>
        <w:br w:type="page"/>
      </w:r>
    </w:p>
    <w:p w:rsidR="006341B0" w:rsidRPr="006A1DE4" w:rsidRDefault="006341B0" w:rsidP="006A1DE4">
      <w:pPr>
        <w:tabs>
          <w:tab w:val="left" w:pos="993"/>
          <w:tab w:val="left" w:pos="3969"/>
          <w:tab w:val="left" w:pos="7088"/>
        </w:tabs>
        <w:rPr>
          <w:b/>
          <w:sz w:val="32"/>
          <w:szCs w:val="56"/>
        </w:rPr>
      </w:pPr>
      <w:bookmarkStart w:id="10" w:name="_GoBack"/>
      <w:bookmarkEnd w:id="10"/>
    </w:p>
    <w:sectPr w:rsidR="006341B0" w:rsidRPr="006A1DE4" w:rsidSect="0071505E">
      <w:type w:val="continuous"/>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FCA" w:rsidRDefault="00CA3FCA" w:rsidP="00CA3FCA">
      <w:r>
        <w:separator/>
      </w:r>
    </w:p>
  </w:endnote>
  <w:endnote w:type="continuationSeparator" w:id="0">
    <w:p w:rsidR="00CA3FCA" w:rsidRDefault="00CA3FCA" w:rsidP="00CA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FCA" w:rsidRDefault="00CA3FCA" w:rsidP="00CA3FCA">
      <w:r>
        <w:separator/>
      </w:r>
    </w:p>
  </w:footnote>
  <w:footnote w:type="continuationSeparator" w:id="0">
    <w:p w:rsidR="00CA3FCA" w:rsidRDefault="00CA3FCA" w:rsidP="00CA3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FCA" w:rsidRDefault="00CA3FC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ED9"/>
    <w:multiLevelType w:val="hybridMultilevel"/>
    <w:tmpl w:val="8F0E9E62"/>
    <w:lvl w:ilvl="0" w:tplc="328A5B4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692F1B"/>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3C733B"/>
    <w:multiLevelType w:val="hybridMultilevel"/>
    <w:tmpl w:val="E50A72F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9A6A95"/>
    <w:multiLevelType w:val="hybridMultilevel"/>
    <w:tmpl w:val="446649DA"/>
    <w:lvl w:ilvl="0" w:tplc="C36C89F8">
      <w:start w:val="1"/>
      <w:numFmt w:val="upperLetter"/>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2B4E94"/>
    <w:multiLevelType w:val="hybridMultilevel"/>
    <w:tmpl w:val="7200E8D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6017162"/>
    <w:multiLevelType w:val="hybridMultilevel"/>
    <w:tmpl w:val="57BAF446"/>
    <w:lvl w:ilvl="0" w:tplc="E1EA6B0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8A4472"/>
    <w:multiLevelType w:val="hybridMultilevel"/>
    <w:tmpl w:val="31584DE0"/>
    <w:lvl w:ilvl="0" w:tplc="C36C89F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2F3D79"/>
    <w:multiLevelType w:val="hybridMultilevel"/>
    <w:tmpl w:val="A92EF448"/>
    <w:lvl w:ilvl="0" w:tplc="328A5B4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9D3992"/>
    <w:multiLevelType w:val="hybridMultilevel"/>
    <w:tmpl w:val="C5E6C01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71F344B0"/>
    <w:multiLevelType w:val="multilevel"/>
    <w:tmpl w:val="26F60778"/>
    <w:lvl w:ilvl="0">
      <w:start w:val="1"/>
      <w:numFmt w:val="upperRoman"/>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3"/>
  </w:num>
  <w:num w:numId="8">
    <w:abstractNumId w:val="9"/>
  </w:num>
  <w:num w:numId="9">
    <w:abstractNumId w:val="1"/>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_chyla">
    <w15:presenceInfo w15:providerId="None" w15:userId="m_chy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DF"/>
    <w:rsid w:val="00021AB6"/>
    <w:rsid w:val="000322AC"/>
    <w:rsid w:val="000E63CA"/>
    <w:rsid w:val="000E70DF"/>
    <w:rsid w:val="00136AEB"/>
    <w:rsid w:val="001B6D72"/>
    <w:rsid w:val="00220673"/>
    <w:rsid w:val="002344F8"/>
    <w:rsid w:val="00293FCA"/>
    <w:rsid w:val="0031234A"/>
    <w:rsid w:val="00321C76"/>
    <w:rsid w:val="003E66FF"/>
    <w:rsid w:val="003F5614"/>
    <w:rsid w:val="0041270E"/>
    <w:rsid w:val="00426286"/>
    <w:rsid w:val="004355E5"/>
    <w:rsid w:val="00440810"/>
    <w:rsid w:val="0059173D"/>
    <w:rsid w:val="006341B0"/>
    <w:rsid w:val="00683AE9"/>
    <w:rsid w:val="006A1DE4"/>
    <w:rsid w:val="006A4FF1"/>
    <w:rsid w:val="006B4B11"/>
    <w:rsid w:val="006F1514"/>
    <w:rsid w:val="006F4EBA"/>
    <w:rsid w:val="006F76B4"/>
    <w:rsid w:val="00702D1F"/>
    <w:rsid w:val="007052EF"/>
    <w:rsid w:val="0071505E"/>
    <w:rsid w:val="007B151C"/>
    <w:rsid w:val="007D0F3B"/>
    <w:rsid w:val="007D51F4"/>
    <w:rsid w:val="007D5898"/>
    <w:rsid w:val="0080423F"/>
    <w:rsid w:val="00830617"/>
    <w:rsid w:val="00864D29"/>
    <w:rsid w:val="008A3804"/>
    <w:rsid w:val="00976FBA"/>
    <w:rsid w:val="00A57EC0"/>
    <w:rsid w:val="00AB1B7A"/>
    <w:rsid w:val="00BB67D1"/>
    <w:rsid w:val="00BC2B99"/>
    <w:rsid w:val="00CA3FCA"/>
    <w:rsid w:val="00CE5BC8"/>
    <w:rsid w:val="00D07165"/>
    <w:rsid w:val="00D11E95"/>
    <w:rsid w:val="00DC59FA"/>
    <w:rsid w:val="00E37EBC"/>
    <w:rsid w:val="00E652BF"/>
    <w:rsid w:val="00E730F5"/>
    <w:rsid w:val="00EA36DB"/>
    <w:rsid w:val="00F66E3B"/>
    <w:rsid w:val="00F9542E"/>
    <w:rsid w:val="00FB4E52"/>
    <w:rsid w:val="00FE3C4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DD0BD7"/>
  <w15:chartTrackingRefBased/>
  <w15:docId w15:val="{EA3E66A5-1954-4696-9B4A-C19206DE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E5BC8"/>
    <w:pPr>
      <w:spacing w:after="0" w:line="240"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40810"/>
    <w:pPr>
      <w:ind w:left="720"/>
      <w:contextualSpacing/>
    </w:pPr>
  </w:style>
  <w:style w:type="paragraph" w:styleId="Textbubliny">
    <w:name w:val="Balloon Text"/>
    <w:basedOn w:val="Normln"/>
    <w:link w:val="TextbublinyChar"/>
    <w:uiPriority w:val="99"/>
    <w:semiHidden/>
    <w:unhideWhenUsed/>
    <w:rsid w:val="00683AE9"/>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83AE9"/>
    <w:rPr>
      <w:rFonts w:ascii="Segoe UI" w:hAnsi="Segoe UI" w:cs="Segoe UI"/>
      <w:sz w:val="18"/>
      <w:szCs w:val="18"/>
    </w:rPr>
  </w:style>
  <w:style w:type="table" w:styleId="Mkatabulky">
    <w:name w:val="Table Grid"/>
    <w:basedOn w:val="Normlntabulka"/>
    <w:uiPriority w:val="39"/>
    <w:rsid w:val="007D5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CA3FCA"/>
    <w:pPr>
      <w:tabs>
        <w:tab w:val="center" w:pos="4536"/>
        <w:tab w:val="right" w:pos="9072"/>
      </w:tabs>
    </w:pPr>
  </w:style>
  <w:style w:type="character" w:customStyle="1" w:styleId="ZhlavChar">
    <w:name w:val="Záhlaví Char"/>
    <w:basedOn w:val="Standardnpsmoodstavce"/>
    <w:link w:val="Zhlav"/>
    <w:uiPriority w:val="99"/>
    <w:rsid w:val="00CA3FCA"/>
    <w:rPr>
      <w:rFonts w:ascii="Times New Roman" w:hAnsi="Times New Roman"/>
      <w:sz w:val="24"/>
    </w:rPr>
  </w:style>
  <w:style w:type="paragraph" w:styleId="Zpat">
    <w:name w:val="footer"/>
    <w:basedOn w:val="Normln"/>
    <w:link w:val="ZpatChar"/>
    <w:uiPriority w:val="99"/>
    <w:unhideWhenUsed/>
    <w:rsid w:val="00CA3FCA"/>
    <w:pPr>
      <w:tabs>
        <w:tab w:val="center" w:pos="4536"/>
        <w:tab w:val="right" w:pos="9072"/>
      </w:tabs>
    </w:pPr>
  </w:style>
  <w:style w:type="character" w:customStyle="1" w:styleId="ZpatChar">
    <w:name w:val="Zápatí Char"/>
    <w:basedOn w:val="Standardnpsmoodstavce"/>
    <w:link w:val="Zpat"/>
    <w:uiPriority w:val="99"/>
    <w:rsid w:val="00CA3FCA"/>
    <w:rPr>
      <w:rFonts w:ascii="Times New Roman" w:hAnsi="Times New Roman"/>
      <w:sz w:val="24"/>
    </w:rPr>
  </w:style>
  <w:style w:type="character" w:styleId="Zstupntext">
    <w:name w:val="Placeholder Text"/>
    <w:basedOn w:val="Standardnpsmoodstavce"/>
    <w:uiPriority w:val="99"/>
    <w:semiHidden/>
    <w:rsid w:val="007B1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Data" Target="diagrams/data2.xml"/><Relationship Id="rId28" Type="http://schemas.openxmlformats.org/officeDocument/2006/relationships/diagramData" Target="diagrams/data3.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theme" Target="theme/theme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A0C34-8FB3-4660-832B-F2F713C51049}" type="doc">
      <dgm:prSet loTypeId="urn:microsoft.com/office/officeart/2005/8/layout/orgChart1" loCatId="hierarchy" qsTypeId="urn:microsoft.com/office/officeart/2005/8/quickstyle/3d5" qsCatId="3D" csTypeId="urn:microsoft.com/office/officeart/2005/8/colors/accent1_2" csCatId="accent1" phldr="1"/>
      <dgm:spPr>
        <a:scene3d>
          <a:camera prst="perspectiveFront" fov="2700000" zoom="95000">
            <a:rot lat="19086000" lon="19067999" rev="3108000"/>
          </a:camera>
          <a:lightRig rig="sunrise" dir="t"/>
        </a:scene3d>
      </dgm:spPr>
      <dgm:t>
        <a:bodyPr/>
        <a:lstStyle/>
        <a:p>
          <a:endParaRPr lang="cs-CZ"/>
        </a:p>
      </dgm:t>
    </dgm:pt>
    <dgm:pt modelId="{09C0785A-90BF-4793-9067-F051E8DA028C}">
      <dgm:prSet phldrT="[Tex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t>
        <a:bodyPr/>
        <a:lstStyle/>
        <a:p>
          <a:r>
            <a:rPr lang="cs-CZ" b="1" cap="none" spc="0">
              <a:ln w="11112">
                <a:prstDash val="solid"/>
              </a:ln>
              <a:effectLst/>
            </a:rPr>
            <a:t>Tiskárny</a:t>
          </a:r>
        </a:p>
      </dgm:t>
    </dgm:pt>
    <dgm:pt modelId="{D00569CD-17A5-48CB-A515-7F0DCEA2190E}" type="parTrans" cxnId="{7E33E378-2AAC-46CA-94A1-D0CE5D7EC0D7}">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A9591719-59E5-4ECF-BBF7-C7FE4FCDB215}" type="sibTrans" cxnId="{7E33E378-2AAC-46CA-94A1-D0CE5D7EC0D7}">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62C1BCB8-51DA-429D-B186-C8F2128B9F0F}">
      <dgm:prSet phldrT="[Tex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t>
        <a:bodyPr/>
        <a:lstStyle/>
        <a:p>
          <a:r>
            <a:rPr lang="cs-CZ" b="1" cap="none" spc="0">
              <a:ln w="11112">
                <a:prstDash val="solid"/>
              </a:ln>
              <a:effectLst/>
            </a:rPr>
            <a:t>Řádkové</a:t>
          </a:r>
        </a:p>
        <a:p>
          <a:r>
            <a:rPr lang="cs-CZ" b="1" cap="none" spc="0">
              <a:ln w="11112">
                <a:prstDash val="solid"/>
              </a:ln>
              <a:effectLst/>
            </a:rPr>
            <a:t>(rychlotiskárny)</a:t>
          </a:r>
        </a:p>
      </dgm:t>
    </dgm:pt>
    <dgm:pt modelId="{28129EB5-2D5C-4953-8B8B-2329771B418B}" type="parTrans" cxnId="{DCFB867C-B3BB-4F1B-9844-3300B8C8B61E}">
      <dgm:prSet/>
      <dgm:spPr>
        <a:ln w="34925">
          <a:solidFill>
            <a:srgbClr val="FFFFFF"/>
          </a:solidFill>
        </a:ln>
        <a:effectLst>
          <a:outerShdw blurRad="317500" dir="2700000" algn="ctr">
            <a:srgbClr val="000000">
              <a:alpha val="43000"/>
            </a:srgbClr>
          </a:outerShdw>
        </a:effectLst>
        <a:sp3d z="-40000" extrusionH="177800" contourW="12700" prstMaterial="clear">
          <a:bevelT w="304800" h="12700" prst="softRound"/>
          <a:bevelB prst="softRound"/>
          <a:extrusionClr>
            <a:schemeClr val="accent1">
              <a:lumMod val="75000"/>
            </a:schemeClr>
          </a:extrusionClr>
          <a:contourClr>
            <a:srgbClr val="92D050"/>
          </a:contourClr>
        </a:sp3d>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0F77069A-B660-43B5-8AFC-13D45D99C8F5}" type="sibTrans" cxnId="{DCFB867C-B3BB-4F1B-9844-3300B8C8B61E}">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5F27537E-9E70-4A29-91B3-3C8C6C135165}">
      <dgm:prSet phldrT="[Tex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t>
        <a:bodyPr/>
        <a:lstStyle/>
        <a:p>
          <a:r>
            <a:rPr lang="cs-CZ" b="1" cap="none" spc="0">
              <a:ln w="11112">
                <a:prstDash val="solid"/>
              </a:ln>
              <a:effectLst/>
            </a:rPr>
            <a:t>Inkoustové</a:t>
          </a:r>
        </a:p>
      </dgm:t>
    </dgm:pt>
    <dgm:pt modelId="{343A223F-C5F4-46B3-8AC0-FE790C2A9C9A}" type="parTrans" cxnId="{555A7639-DB46-4258-B817-7A9939944186}">
      <dgm:prSet/>
      <dgm:spPr>
        <a:ln w="34925">
          <a:solidFill>
            <a:srgbClr val="FFFFFF"/>
          </a:solidFill>
        </a:ln>
        <a:effectLst>
          <a:outerShdw blurRad="317500" dir="2700000" algn="ctr">
            <a:srgbClr val="000000">
              <a:alpha val="43000"/>
            </a:srgbClr>
          </a:outerShdw>
        </a:effectLst>
        <a:sp3d z="-40000" extrusionH="177800" contourW="12700" prstMaterial="clear">
          <a:bevelT w="304800" h="12700" prst="softRound"/>
          <a:bevelB prst="softRound"/>
          <a:extrusionClr>
            <a:schemeClr val="accent1">
              <a:lumMod val="75000"/>
            </a:schemeClr>
          </a:extrusionClr>
          <a:contourClr>
            <a:srgbClr val="92D050"/>
          </a:contourClr>
        </a:sp3d>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AC7BEE24-6D03-46AA-93ED-D0582D2279D5}" type="sibTrans" cxnId="{555A7639-DB46-4258-B817-7A9939944186}">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BBBCF6E9-3FB7-40DA-867B-42F7D663ECE8}">
      <dgm:prSet phldrT="[Tex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t>
        <a:bodyPr/>
        <a:lstStyle/>
        <a:p>
          <a:r>
            <a:rPr lang="cs-CZ" b="1" cap="none" spc="0">
              <a:ln w="11112">
                <a:prstDash val="solid"/>
              </a:ln>
              <a:effectLst/>
            </a:rPr>
            <a:t>Laserové</a:t>
          </a:r>
        </a:p>
      </dgm:t>
    </dgm:pt>
    <dgm:pt modelId="{67FAB250-3D64-457B-B650-AF717B13F1A8}" type="parTrans" cxnId="{7EB4A102-1028-456B-90C9-9E5B906C6BB5}">
      <dgm:prSet/>
      <dgm:spPr>
        <a:ln w="34925">
          <a:solidFill>
            <a:srgbClr val="FFFFFF"/>
          </a:solidFill>
        </a:ln>
        <a:effectLst>
          <a:outerShdw blurRad="317500" dir="2700000" algn="ctr">
            <a:srgbClr val="000000">
              <a:alpha val="43000"/>
            </a:srgbClr>
          </a:outerShdw>
        </a:effectLst>
        <a:sp3d z="-40000" extrusionH="177800" contourW="12700" prstMaterial="clear">
          <a:bevelT w="304800" h="12700" prst="softRound"/>
          <a:bevelB prst="softRound"/>
          <a:extrusionClr>
            <a:schemeClr val="accent1">
              <a:lumMod val="75000"/>
            </a:schemeClr>
          </a:extrusionClr>
          <a:contourClr>
            <a:srgbClr val="92D050"/>
          </a:contourClr>
        </a:sp3d>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66B6DEA6-F5F4-4E89-A625-58EA42B3D7C6}" type="sibTrans" cxnId="{7EB4A102-1028-456B-90C9-9E5B906C6BB5}">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586A4EBB-1EB4-4D53-AD53-EE3A51CB55B0}">
      <dgm:prSet phldrT="[Tex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t>
        <a:bodyPr/>
        <a:lstStyle/>
        <a:p>
          <a:r>
            <a:rPr lang="cs-CZ" b="1" cap="none" spc="0">
              <a:ln w="11112">
                <a:prstDash val="solid"/>
              </a:ln>
              <a:effectLst/>
            </a:rPr>
            <a:t>Jehličkové</a:t>
          </a:r>
        </a:p>
      </dgm:t>
    </dgm:pt>
    <dgm:pt modelId="{8EC4AB8C-618D-49E8-AE42-C99753527A2D}" type="parTrans" cxnId="{9ABA985D-C8C5-461B-8D16-B8FAD667EA27}">
      <dgm:prSet/>
      <dgm:spPr>
        <a:ln w="34925">
          <a:solidFill>
            <a:srgbClr val="FFFFFF"/>
          </a:solidFill>
        </a:ln>
        <a:effectLst>
          <a:outerShdw blurRad="317500" dir="2700000" algn="ctr">
            <a:srgbClr val="000000">
              <a:alpha val="43000"/>
            </a:srgbClr>
          </a:outerShdw>
        </a:effectLst>
        <a:sp3d z="-40000" extrusionH="177800" contourW="12700" prstMaterial="clear">
          <a:bevelT w="304800" h="12700" prst="softRound"/>
          <a:bevelB prst="softRound"/>
          <a:extrusionClr>
            <a:schemeClr val="accent1">
              <a:lumMod val="75000"/>
            </a:schemeClr>
          </a:extrusionClr>
          <a:contourClr>
            <a:srgbClr val="92D050"/>
          </a:contourClr>
        </a:sp3d>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5C71E3C7-C517-409E-B47E-59C7101BA1E6}" type="sibTrans" cxnId="{9ABA985D-C8C5-461B-8D16-B8FAD667EA27}">
      <dgm:prSet/>
      <dgm:spPr/>
      <dgm:t>
        <a:bodyPr/>
        <a:lstStyle/>
        <a:p>
          <a:endParaRPr lang="cs-CZ" b="1" cap="none" spc="0">
            <a:ln w="11112">
              <a:solidFill>
                <a:schemeClr val="accent2"/>
              </a:solidFill>
              <a:prstDash val="solid"/>
            </a:ln>
            <a:solidFill>
              <a:schemeClr val="accent2">
                <a:lumMod val="40000"/>
                <a:lumOff val="60000"/>
              </a:schemeClr>
            </a:solidFill>
            <a:effectLst/>
          </a:endParaRPr>
        </a:p>
      </dgm:t>
    </dgm:pt>
    <dgm:pt modelId="{2BC1BDB5-A5D3-43FF-9D4F-94A329443A85}" type="pres">
      <dgm:prSet presAssocID="{F4DA0C34-8FB3-4660-832B-F2F713C51049}" presName="hierChild1" presStyleCnt="0">
        <dgm:presLayoutVars>
          <dgm:orgChart val="1"/>
          <dgm:chPref val="1"/>
          <dgm:dir/>
          <dgm:animOne val="branch"/>
          <dgm:animLvl val="lvl"/>
          <dgm:resizeHandles/>
        </dgm:presLayoutVars>
      </dgm:prSet>
      <dgm:spPr/>
      <dgm:t>
        <a:bodyPr/>
        <a:lstStyle/>
        <a:p>
          <a:endParaRPr lang="cs-CZ"/>
        </a:p>
      </dgm:t>
    </dgm:pt>
    <dgm:pt modelId="{1F781E89-A2D5-48FC-8A38-5181C59D1D20}" type="pres">
      <dgm:prSet presAssocID="{09C0785A-90BF-4793-9067-F051E8DA028C}" presName="hierRoot1" presStyleCnt="0">
        <dgm:presLayoutVars>
          <dgm:hierBranch/>
        </dgm:presLayoutVars>
      </dgm:prSe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1C0530F-C587-4DF7-B574-39CE0DFD66AB}" type="pres">
      <dgm:prSet presAssocID="{09C0785A-90BF-4793-9067-F051E8DA028C}" presName="rootComposite1"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0B169142-2A8D-4EF2-AE0D-D0D87B5ECDE6}" type="pres">
      <dgm:prSet presAssocID="{09C0785A-90BF-4793-9067-F051E8DA028C}" presName="rootText1" presStyleLbl="node0" presStyleIdx="0" presStyleCnt="1">
        <dgm:presLayoutVars>
          <dgm:chPref val="3"/>
        </dgm:presLayoutVars>
      </dgm:prSet>
      <dgm:spPr>
        <a:prstGeom prst="smileyFace">
          <a:avLst/>
        </a:prstGeom>
      </dgm:spPr>
      <dgm:t>
        <a:bodyPr/>
        <a:lstStyle/>
        <a:p>
          <a:endParaRPr lang="cs-CZ"/>
        </a:p>
      </dgm:t>
    </dgm:pt>
    <dgm:pt modelId="{0C6EE7F5-52CF-45FE-A1F0-C524079910DF}" type="pres">
      <dgm:prSet presAssocID="{09C0785A-90BF-4793-9067-F051E8DA028C}" presName="rootConnector1" presStyleLbl="node1" presStyleIdx="0" presStyleCnt="0"/>
      <dgm:spPr/>
      <dgm:t>
        <a:bodyPr/>
        <a:lstStyle/>
        <a:p>
          <a:endParaRPr lang="cs-CZ"/>
        </a:p>
      </dgm:t>
    </dgm:pt>
    <dgm:pt modelId="{7C476A69-3B91-44E1-9511-B41F10DB4E9A}" type="pres">
      <dgm:prSet presAssocID="{09C0785A-90BF-4793-9067-F051E8DA028C}" presName="hierChild2"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63F32AF5-E29B-4E38-AD58-1C554C4578A2}" type="pres">
      <dgm:prSet presAssocID="{28129EB5-2D5C-4953-8B8B-2329771B418B}" presName="Name35" presStyleLbl="parChTrans1D2" presStyleIdx="0" presStyleCnt="4"/>
      <dgm:spPr/>
      <dgm:t>
        <a:bodyPr/>
        <a:lstStyle/>
        <a:p>
          <a:endParaRPr lang="cs-CZ"/>
        </a:p>
      </dgm:t>
    </dgm:pt>
    <dgm:pt modelId="{C8197F2E-1854-4200-84BD-2AFC86721BEE}" type="pres">
      <dgm:prSet presAssocID="{62C1BCB8-51DA-429D-B186-C8F2128B9F0F}" presName="hierRoot2" presStyleCnt="0">
        <dgm:presLayoutVars>
          <dgm:hierBranch val="init"/>
        </dgm:presLayoutVars>
      </dgm:prSe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D047F6CB-E2D9-4FB4-B0E9-B539FAE25284}" type="pres">
      <dgm:prSet presAssocID="{62C1BCB8-51DA-429D-B186-C8F2128B9F0F}" presName="rootComposite"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E4A40FF1-22BB-4171-9D05-EEDF1C828945}" type="pres">
      <dgm:prSet presAssocID="{62C1BCB8-51DA-429D-B186-C8F2128B9F0F}" presName="rootText" presStyleLbl="node2" presStyleIdx="0" presStyleCnt="4">
        <dgm:presLayoutVars>
          <dgm:chPref val="3"/>
        </dgm:presLayoutVars>
      </dgm:prSet>
      <dgm:spPr/>
      <dgm:t>
        <a:bodyPr/>
        <a:lstStyle/>
        <a:p>
          <a:endParaRPr lang="cs-CZ"/>
        </a:p>
      </dgm:t>
    </dgm:pt>
    <dgm:pt modelId="{0CA3994B-8A80-4C17-BB6D-CF1663A1B2C3}" type="pres">
      <dgm:prSet presAssocID="{62C1BCB8-51DA-429D-B186-C8F2128B9F0F}" presName="rootConnector" presStyleLbl="node2" presStyleIdx="0" presStyleCnt="4"/>
      <dgm:spPr/>
      <dgm:t>
        <a:bodyPr/>
        <a:lstStyle/>
        <a:p>
          <a:endParaRPr lang="cs-CZ"/>
        </a:p>
      </dgm:t>
    </dgm:pt>
    <dgm:pt modelId="{BDB481F3-8597-4D57-BB46-E722232BA4D2}" type="pres">
      <dgm:prSet presAssocID="{62C1BCB8-51DA-429D-B186-C8F2128B9F0F}" presName="hierChild4"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1529B3B2-F077-44C2-9187-D3BC6CFE6C4B}" type="pres">
      <dgm:prSet presAssocID="{62C1BCB8-51DA-429D-B186-C8F2128B9F0F}" presName="hierChild5"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FDFD58E-40C2-4887-B4B6-D39F1A93ED08}" type="pres">
      <dgm:prSet presAssocID="{343A223F-C5F4-46B3-8AC0-FE790C2A9C9A}" presName="Name35" presStyleLbl="parChTrans1D2" presStyleIdx="1" presStyleCnt="4"/>
      <dgm:spPr/>
      <dgm:t>
        <a:bodyPr/>
        <a:lstStyle/>
        <a:p>
          <a:endParaRPr lang="cs-CZ"/>
        </a:p>
      </dgm:t>
    </dgm:pt>
    <dgm:pt modelId="{3DDF76B5-DFD7-4CC1-A6B3-CDD44A260785}" type="pres">
      <dgm:prSet presAssocID="{5F27537E-9E70-4A29-91B3-3C8C6C135165}" presName="hierRoot2" presStyleCnt="0">
        <dgm:presLayoutVars>
          <dgm:hierBranch val="init"/>
        </dgm:presLayoutVars>
      </dgm:prSe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57610A5E-47A5-4A36-942E-BF2A7C33A5D6}" type="pres">
      <dgm:prSet presAssocID="{5F27537E-9E70-4A29-91B3-3C8C6C135165}" presName="rootComposite"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2343D30-31AA-48F7-B9D4-33FF8DC3F727}" type="pres">
      <dgm:prSet presAssocID="{5F27537E-9E70-4A29-91B3-3C8C6C135165}" presName="rootText" presStyleLbl="node2" presStyleIdx="1" presStyleCnt="4">
        <dgm:presLayoutVars>
          <dgm:chPref val="3"/>
        </dgm:presLayoutVars>
      </dgm:prSet>
      <dgm:spPr/>
      <dgm:t>
        <a:bodyPr/>
        <a:lstStyle/>
        <a:p>
          <a:endParaRPr lang="cs-CZ"/>
        </a:p>
      </dgm:t>
    </dgm:pt>
    <dgm:pt modelId="{D88A338D-93C5-4195-9709-D81402B78EC5}" type="pres">
      <dgm:prSet presAssocID="{5F27537E-9E70-4A29-91B3-3C8C6C135165}" presName="rootConnector" presStyleLbl="node2" presStyleIdx="1" presStyleCnt="4"/>
      <dgm:spPr/>
      <dgm:t>
        <a:bodyPr/>
        <a:lstStyle/>
        <a:p>
          <a:endParaRPr lang="cs-CZ"/>
        </a:p>
      </dgm:t>
    </dgm:pt>
    <dgm:pt modelId="{176FA1C8-16FA-43CB-B207-18F8085B011A}" type="pres">
      <dgm:prSet presAssocID="{5F27537E-9E70-4A29-91B3-3C8C6C135165}" presName="hierChild4"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5ACAF5BC-38E3-4A5D-BB9A-1D17BE4527A0}" type="pres">
      <dgm:prSet presAssocID="{5F27537E-9E70-4A29-91B3-3C8C6C135165}" presName="hierChild5"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8BE3DA5F-0853-4944-910E-6B689EE9A800}" type="pres">
      <dgm:prSet presAssocID="{8EC4AB8C-618D-49E8-AE42-C99753527A2D}" presName="Name35" presStyleLbl="parChTrans1D2" presStyleIdx="2" presStyleCnt="4"/>
      <dgm:spPr/>
      <dgm:t>
        <a:bodyPr/>
        <a:lstStyle/>
        <a:p>
          <a:endParaRPr lang="cs-CZ"/>
        </a:p>
      </dgm:t>
    </dgm:pt>
    <dgm:pt modelId="{D012876B-154E-4FC2-A2D3-FC700351A976}" type="pres">
      <dgm:prSet presAssocID="{586A4EBB-1EB4-4D53-AD53-EE3A51CB55B0}" presName="hierRoot2" presStyleCnt="0">
        <dgm:presLayoutVars>
          <dgm:hierBranch val="init"/>
        </dgm:presLayoutVars>
      </dgm:prSe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5AB366BA-9107-4EE5-B1E9-9CF7156CB8B4}" type="pres">
      <dgm:prSet presAssocID="{586A4EBB-1EB4-4D53-AD53-EE3A51CB55B0}" presName="rootComposite"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202E3645-79C9-4CDC-BDB1-D6C4CADA7421}" type="pres">
      <dgm:prSet presAssocID="{586A4EBB-1EB4-4D53-AD53-EE3A51CB55B0}" presName="rootText" presStyleLbl="node2" presStyleIdx="2" presStyleCnt="4">
        <dgm:presLayoutVars>
          <dgm:chPref val="3"/>
        </dgm:presLayoutVars>
      </dgm:prSet>
      <dgm:spPr/>
      <dgm:t>
        <a:bodyPr/>
        <a:lstStyle/>
        <a:p>
          <a:endParaRPr lang="cs-CZ"/>
        </a:p>
      </dgm:t>
    </dgm:pt>
    <dgm:pt modelId="{4EECB03A-6A2A-458C-AD47-464B2C288F66}" type="pres">
      <dgm:prSet presAssocID="{586A4EBB-1EB4-4D53-AD53-EE3A51CB55B0}" presName="rootConnector" presStyleLbl="node2" presStyleIdx="2" presStyleCnt="4"/>
      <dgm:spPr/>
      <dgm:t>
        <a:bodyPr/>
        <a:lstStyle/>
        <a:p>
          <a:endParaRPr lang="cs-CZ"/>
        </a:p>
      </dgm:t>
    </dgm:pt>
    <dgm:pt modelId="{D4849BDE-89E4-4608-91A4-E458996CFBF2}" type="pres">
      <dgm:prSet presAssocID="{586A4EBB-1EB4-4D53-AD53-EE3A51CB55B0}" presName="hierChild4"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8F56931B-1747-4532-8CA2-8B864F934CF7}" type="pres">
      <dgm:prSet presAssocID="{586A4EBB-1EB4-4D53-AD53-EE3A51CB55B0}" presName="hierChild5"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D0DC4527-286A-40A1-98D3-3FAB3A360582}" type="pres">
      <dgm:prSet presAssocID="{67FAB250-3D64-457B-B650-AF717B13F1A8}" presName="Name35" presStyleLbl="parChTrans1D2" presStyleIdx="3" presStyleCnt="4"/>
      <dgm:spPr/>
      <dgm:t>
        <a:bodyPr/>
        <a:lstStyle/>
        <a:p>
          <a:endParaRPr lang="cs-CZ"/>
        </a:p>
      </dgm:t>
    </dgm:pt>
    <dgm:pt modelId="{27CB4ADE-5D5F-4DAD-BB02-339493159696}" type="pres">
      <dgm:prSet presAssocID="{BBBCF6E9-3FB7-40DA-867B-42F7D663ECE8}" presName="hierRoot2" presStyleCnt="0">
        <dgm:presLayoutVars>
          <dgm:hierBranch val="init"/>
        </dgm:presLayoutVars>
      </dgm:prSet>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6D742C5-3850-4246-B79E-F5FE18AA5C0F}" type="pres">
      <dgm:prSet presAssocID="{BBBCF6E9-3FB7-40DA-867B-42F7D663ECE8}" presName="rootComposite"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90D7E436-E899-4921-B2D2-44CA0723A778}" type="pres">
      <dgm:prSet presAssocID="{BBBCF6E9-3FB7-40DA-867B-42F7D663ECE8}" presName="rootText" presStyleLbl="node2" presStyleIdx="3" presStyleCnt="4">
        <dgm:presLayoutVars>
          <dgm:chPref val="3"/>
        </dgm:presLayoutVars>
      </dgm:prSet>
      <dgm:spPr/>
      <dgm:t>
        <a:bodyPr/>
        <a:lstStyle/>
        <a:p>
          <a:endParaRPr lang="cs-CZ"/>
        </a:p>
      </dgm:t>
    </dgm:pt>
    <dgm:pt modelId="{91CEDE1E-5D34-4E30-9BFF-F146388CA9CA}" type="pres">
      <dgm:prSet presAssocID="{BBBCF6E9-3FB7-40DA-867B-42F7D663ECE8}" presName="rootConnector" presStyleLbl="node2" presStyleIdx="3" presStyleCnt="4"/>
      <dgm:spPr/>
      <dgm:t>
        <a:bodyPr/>
        <a:lstStyle/>
        <a:p>
          <a:endParaRPr lang="cs-CZ"/>
        </a:p>
      </dgm:t>
    </dgm:pt>
    <dgm:pt modelId="{15AB93BA-0693-4542-AEFD-3C0687C91AF9}" type="pres">
      <dgm:prSet presAssocID="{BBBCF6E9-3FB7-40DA-867B-42F7D663ECE8}" presName="hierChild4"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78DC23B-DBA2-4CF8-9CD1-F2A1366CB390}" type="pres">
      <dgm:prSet presAssocID="{BBBCF6E9-3FB7-40DA-867B-42F7D663ECE8}" presName="hierChild5"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 modelId="{BB8E058E-A056-4AA3-A59F-C8DD0DE785C6}" type="pres">
      <dgm:prSet presAssocID="{09C0785A-90BF-4793-9067-F051E8DA028C}" presName="hierChild3" presStyleCnt="0"/>
      <dgm:spPr>
        <a:ln w="34925">
          <a:solidFill>
            <a:srgbClr val="FFFFFF"/>
          </a:solidFill>
        </a:ln>
        <a:effectLst>
          <a:outerShdw blurRad="317500" dir="2700000" algn="ctr">
            <a:srgbClr val="000000">
              <a:alpha val="43000"/>
            </a:srgbClr>
          </a:outerShdw>
        </a:effectLst>
        <a:sp3d extrusionH="177800" contourW="12700" prstMaterial="clear">
          <a:bevelT w="304800" h="12700" prst="softRound"/>
          <a:bevelB prst="softRound"/>
          <a:extrusionClr>
            <a:schemeClr val="accent1">
              <a:lumMod val="75000"/>
            </a:schemeClr>
          </a:extrusionClr>
          <a:contourClr>
            <a:srgbClr val="92D050"/>
          </a:contourClr>
        </a:sp3d>
      </dgm:spPr>
    </dgm:pt>
  </dgm:ptLst>
  <dgm:cxnLst>
    <dgm:cxn modelId="{9ABA985D-C8C5-461B-8D16-B8FAD667EA27}" srcId="{09C0785A-90BF-4793-9067-F051E8DA028C}" destId="{586A4EBB-1EB4-4D53-AD53-EE3A51CB55B0}" srcOrd="2" destOrd="0" parTransId="{8EC4AB8C-618D-49E8-AE42-C99753527A2D}" sibTransId="{5C71E3C7-C517-409E-B47E-59C7101BA1E6}"/>
    <dgm:cxn modelId="{7EB4A102-1028-456B-90C9-9E5B906C6BB5}" srcId="{09C0785A-90BF-4793-9067-F051E8DA028C}" destId="{BBBCF6E9-3FB7-40DA-867B-42F7D663ECE8}" srcOrd="3" destOrd="0" parTransId="{67FAB250-3D64-457B-B650-AF717B13F1A8}" sibTransId="{66B6DEA6-F5F4-4E89-A625-58EA42B3D7C6}"/>
    <dgm:cxn modelId="{EB02BFEF-C5A6-42DB-A3A2-B87482508960}" type="presOf" srcId="{8EC4AB8C-618D-49E8-AE42-C99753527A2D}" destId="{8BE3DA5F-0853-4944-910E-6B689EE9A800}" srcOrd="0" destOrd="0" presId="urn:microsoft.com/office/officeart/2005/8/layout/orgChart1"/>
    <dgm:cxn modelId="{5E39B3B2-477A-49D4-9003-2DEDF823D3B1}" type="presOf" srcId="{BBBCF6E9-3FB7-40DA-867B-42F7D663ECE8}" destId="{91CEDE1E-5D34-4E30-9BFF-F146388CA9CA}" srcOrd="1" destOrd="0" presId="urn:microsoft.com/office/officeart/2005/8/layout/orgChart1"/>
    <dgm:cxn modelId="{DCFB867C-B3BB-4F1B-9844-3300B8C8B61E}" srcId="{09C0785A-90BF-4793-9067-F051E8DA028C}" destId="{62C1BCB8-51DA-429D-B186-C8F2128B9F0F}" srcOrd="0" destOrd="0" parTransId="{28129EB5-2D5C-4953-8B8B-2329771B418B}" sibTransId="{0F77069A-B660-43B5-8AFC-13D45D99C8F5}"/>
    <dgm:cxn modelId="{7E33E378-2AAC-46CA-94A1-D0CE5D7EC0D7}" srcId="{F4DA0C34-8FB3-4660-832B-F2F713C51049}" destId="{09C0785A-90BF-4793-9067-F051E8DA028C}" srcOrd="0" destOrd="0" parTransId="{D00569CD-17A5-48CB-A515-7F0DCEA2190E}" sibTransId="{A9591719-59E5-4ECF-BBF7-C7FE4FCDB215}"/>
    <dgm:cxn modelId="{C7CA9F49-F1D3-48A5-8551-B102BF4B369C}" type="presOf" srcId="{343A223F-C5F4-46B3-8AC0-FE790C2A9C9A}" destId="{BFDFD58E-40C2-4887-B4B6-D39F1A93ED08}" srcOrd="0" destOrd="0" presId="urn:microsoft.com/office/officeart/2005/8/layout/orgChart1"/>
    <dgm:cxn modelId="{F7B85AAA-5D5B-43D0-A7B0-8B83B068414B}" type="presOf" srcId="{586A4EBB-1EB4-4D53-AD53-EE3A51CB55B0}" destId="{202E3645-79C9-4CDC-BDB1-D6C4CADA7421}" srcOrd="0" destOrd="0" presId="urn:microsoft.com/office/officeart/2005/8/layout/orgChart1"/>
    <dgm:cxn modelId="{555A7639-DB46-4258-B817-7A9939944186}" srcId="{09C0785A-90BF-4793-9067-F051E8DA028C}" destId="{5F27537E-9E70-4A29-91B3-3C8C6C135165}" srcOrd="1" destOrd="0" parTransId="{343A223F-C5F4-46B3-8AC0-FE790C2A9C9A}" sibTransId="{AC7BEE24-6D03-46AA-93ED-D0582D2279D5}"/>
    <dgm:cxn modelId="{8BF0F406-435E-44D7-9479-6E9FBA29684B}" type="presOf" srcId="{09C0785A-90BF-4793-9067-F051E8DA028C}" destId="{0B169142-2A8D-4EF2-AE0D-D0D87B5ECDE6}" srcOrd="0" destOrd="0" presId="urn:microsoft.com/office/officeart/2005/8/layout/orgChart1"/>
    <dgm:cxn modelId="{646D6628-295A-4B6A-9282-9BF4DC186638}" type="presOf" srcId="{5F27537E-9E70-4A29-91B3-3C8C6C135165}" destId="{B2343D30-31AA-48F7-B9D4-33FF8DC3F727}" srcOrd="0" destOrd="0" presId="urn:microsoft.com/office/officeart/2005/8/layout/orgChart1"/>
    <dgm:cxn modelId="{CFCF3E5A-B86F-4272-8709-4F0FF8B00FD7}" type="presOf" srcId="{BBBCF6E9-3FB7-40DA-867B-42F7D663ECE8}" destId="{90D7E436-E899-4921-B2D2-44CA0723A778}" srcOrd="0" destOrd="0" presId="urn:microsoft.com/office/officeart/2005/8/layout/orgChart1"/>
    <dgm:cxn modelId="{AE629F4E-8A3B-4ABF-BE52-E86A9C2AF04A}" type="presOf" srcId="{62C1BCB8-51DA-429D-B186-C8F2128B9F0F}" destId="{E4A40FF1-22BB-4171-9D05-EEDF1C828945}" srcOrd="0" destOrd="0" presId="urn:microsoft.com/office/officeart/2005/8/layout/orgChart1"/>
    <dgm:cxn modelId="{BDE3D109-4895-4C4F-B112-CF30E8A4EB6A}" type="presOf" srcId="{586A4EBB-1EB4-4D53-AD53-EE3A51CB55B0}" destId="{4EECB03A-6A2A-458C-AD47-464B2C288F66}" srcOrd="1" destOrd="0" presId="urn:microsoft.com/office/officeart/2005/8/layout/orgChart1"/>
    <dgm:cxn modelId="{E1523403-65E2-4861-AE9D-5D7FB9A155C2}" type="presOf" srcId="{F4DA0C34-8FB3-4660-832B-F2F713C51049}" destId="{2BC1BDB5-A5D3-43FF-9D4F-94A329443A85}" srcOrd="0" destOrd="0" presId="urn:microsoft.com/office/officeart/2005/8/layout/orgChart1"/>
    <dgm:cxn modelId="{42FD40AE-4B02-4474-9712-3CEABA6D602A}" type="presOf" srcId="{67FAB250-3D64-457B-B650-AF717B13F1A8}" destId="{D0DC4527-286A-40A1-98D3-3FAB3A360582}" srcOrd="0" destOrd="0" presId="urn:microsoft.com/office/officeart/2005/8/layout/orgChart1"/>
    <dgm:cxn modelId="{5274C5BB-DDAB-41F3-8102-8F8545B54259}" type="presOf" srcId="{62C1BCB8-51DA-429D-B186-C8F2128B9F0F}" destId="{0CA3994B-8A80-4C17-BB6D-CF1663A1B2C3}" srcOrd="1" destOrd="0" presId="urn:microsoft.com/office/officeart/2005/8/layout/orgChart1"/>
    <dgm:cxn modelId="{E188F044-B540-43AA-BD54-D2D711C2BDE0}" type="presOf" srcId="{09C0785A-90BF-4793-9067-F051E8DA028C}" destId="{0C6EE7F5-52CF-45FE-A1F0-C524079910DF}" srcOrd="1" destOrd="0" presId="urn:microsoft.com/office/officeart/2005/8/layout/orgChart1"/>
    <dgm:cxn modelId="{D9CCB79F-1A09-4D7D-82E6-0FF133129919}" type="presOf" srcId="{28129EB5-2D5C-4953-8B8B-2329771B418B}" destId="{63F32AF5-E29B-4E38-AD58-1C554C4578A2}" srcOrd="0" destOrd="0" presId="urn:microsoft.com/office/officeart/2005/8/layout/orgChart1"/>
    <dgm:cxn modelId="{2547555A-2C0A-4242-B29B-B43086424801}" type="presOf" srcId="{5F27537E-9E70-4A29-91B3-3C8C6C135165}" destId="{D88A338D-93C5-4195-9709-D81402B78EC5}" srcOrd="1" destOrd="0" presId="urn:microsoft.com/office/officeart/2005/8/layout/orgChart1"/>
    <dgm:cxn modelId="{0B412BBB-5433-4E1E-95F2-B4A247FFC313}" type="presParOf" srcId="{2BC1BDB5-A5D3-43FF-9D4F-94A329443A85}" destId="{1F781E89-A2D5-48FC-8A38-5181C59D1D20}" srcOrd="0" destOrd="0" presId="urn:microsoft.com/office/officeart/2005/8/layout/orgChart1"/>
    <dgm:cxn modelId="{97194B73-2C96-47F3-9F69-14D2578AF3A2}" type="presParOf" srcId="{1F781E89-A2D5-48FC-8A38-5181C59D1D20}" destId="{B1C0530F-C587-4DF7-B574-39CE0DFD66AB}" srcOrd="0" destOrd="0" presId="urn:microsoft.com/office/officeart/2005/8/layout/orgChart1"/>
    <dgm:cxn modelId="{EA8536E0-5546-4216-93C7-AC1CE83FC4D2}" type="presParOf" srcId="{B1C0530F-C587-4DF7-B574-39CE0DFD66AB}" destId="{0B169142-2A8D-4EF2-AE0D-D0D87B5ECDE6}" srcOrd="0" destOrd="0" presId="urn:microsoft.com/office/officeart/2005/8/layout/orgChart1"/>
    <dgm:cxn modelId="{772C8E45-DEEF-4D97-B5B1-97458B80F093}" type="presParOf" srcId="{B1C0530F-C587-4DF7-B574-39CE0DFD66AB}" destId="{0C6EE7F5-52CF-45FE-A1F0-C524079910DF}" srcOrd="1" destOrd="0" presId="urn:microsoft.com/office/officeart/2005/8/layout/orgChart1"/>
    <dgm:cxn modelId="{BB942F09-39BE-495E-8164-3467ED2C4943}" type="presParOf" srcId="{1F781E89-A2D5-48FC-8A38-5181C59D1D20}" destId="{7C476A69-3B91-44E1-9511-B41F10DB4E9A}" srcOrd="1" destOrd="0" presId="urn:microsoft.com/office/officeart/2005/8/layout/orgChart1"/>
    <dgm:cxn modelId="{51ADA653-5BBA-402A-ACCA-18C37CE1C64A}" type="presParOf" srcId="{7C476A69-3B91-44E1-9511-B41F10DB4E9A}" destId="{63F32AF5-E29B-4E38-AD58-1C554C4578A2}" srcOrd="0" destOrd="0" presId="urn:microsoft.com/office/officeart/2005/8/layout/orgChart1"/>
    <dgm:cxn modelId="{A3189FB4-C0FC-4D70-A0A9-2887D1D20D3F}" type="presParOf" srcId="{7C476A69-3B91-44E1-9511-B41F10DB4E9A}" destId="{C8197F2E-1854-4200-84BD-2AFC86721BEE}" srcOrd="1" destOrd="0" presId="urn:microsoft.com/office/officeart/2005/8/layout/orgChart1"/>
    <dgm:cxn modelId="{59717A10-903A-4BBB-AA01-13E02437E2CC}" type="presParOf" srcId="{C8197F2E-1854-4200-84BD-2AFC86721BEE}" destId="{D047F6CB-E2D9-4FB4-B0E9-B539FAE25284}" srcOrd="0" destOrd="0" presId="urn:microsoft.com/office/officeart/2005/8/layout/orgChart1"/>
    <dgm:cxn modelId="{61B567FF-4692-4485-90FE-BA8CB1C635C7}" type="presParOf" srcId="{D047F6CB-E2D9-4FB4-B0E9-B539FAE25284}" destId="{E4A40FF1-22BB-4171-9D05-EEDF1C828945}" srcOrd="0" destOrd="0" presId="urn:microsoft.com/office/officeart/2005/8/layout/orgChart1"/>
    <dgm:cxn modelId="{0D17AF4E-EC72-4BF3-9640-FC576C87A08D}" type="presParOf" srcId="{D047F6CB-E2D9-4FB4-B0E9-B539FAE25284}" destId="{0CA3994B-8A80-4C17-BB6D-CF1663A1B2C3}" srcOrd="1" destOrd="0" presId="urn:microsoft.com/office/officeart/2005/8/layout/orgChart1"/>
    <dgm:cxn modelId="{513003BC-4442-451D-AB8C-E48EFFC7DC3C}" type="presParOf" srcId="{C8197F2E-1854-4200-84BD-2AFC86721BEE}" destId="{BDB481F3-8597-4D57-BB46-E722232BA4D2}" srcOrd="1" destOrd="0" presId="urn:microsoft.com/office/officeart/2005/8/layout/orgChart1"/>
    <dgm:cxn modelId="{1ABB1AD9-13AC-4ED8-AD89-7E189882A19E}" type="presParOf" srcId="{C8197F2E-1854-4200-84BD-2AFC86721BEE}" destId="{1529B3B2-F077-44C2-9187-D3BC6CFE6C4B}" srcOrd="2" destOrd="0" presId="urn:microsoft.com/office/officeart/2005/8/layout/orgChart1"/>
    <dgm:cxn modelId="{CDD770E4-1D00-4631-A0C1-066D3C862A43}" type="presParOf" srcId="{7C476A69-3B91-44E1-9511-B41F10DB4E9A}" destId="{BFDFD58E-40C2-4887-B4B6-D39F1A93ED08}" srcOrd="2" destOrd="0" presId="urn:microsoft.com/office/officeart/2005/8/layout/orgChart1"/>
    <dgm:cxn modelId="{6B2D94AE-1DDF-46E3-9745-2015043C6CF1}" type="presParOf" srcId="{7C476A69-3B91-44E1-9511-B41F10DB4E9A}" destId="{3DDF76B5-DFD7-4CC1-A6B3-CDD44A260785}" srcOrd="3" destOrd="0" presId="urn:microsoft.com/office/officeart/2005/8/layout/orgChart1"/>
    <dgm:cxn modelId="{7D9407F9-D759-4658-AC30-CD32F595EB9B}" type="presParOf" srcId="{3DDF76B5-DFD7-4CC1-A6B3-CDD44A260785}" destId="{57610A5E-47A5-4A36-942E-BF2A7C33A5D6}" srcOrd="0" destOrd="0" presId="urn:microsoft.com/office/officeart/2005/8/layout/orgChart1"/>
    <dgm:cxn modelId="{FAF0A4B6-10AD-4033-A721-881C6B7D8CA4}" type="presParOf" srcId="{57610A5E-47A5-4A36-942E-BF2A7C33A5D6}" destId="{B2343D30-31AA-48F7-B9D4-33FF8DC3F727}" srcOrd="0" destOrd="0" presId="urn:microsoft.com/office/officeart/2005/8/layout/orgChart1"/>
    <dgm:cxn modelId="{E0980A8D-AE7B-49D1-B3C8-279E60030A46}" type="presParOf" srcId="{57610A5E-47A5-4A36-942E-BF2A7C33A5D6}" destId="{D88A338D-93C5-4195-9709-D81402B78EC5}" srcOrd="1" destOrd="0" presId="urn:microsoft.com/office/officeart/2005/8/layout/orgChart1"/>
    <dgm:cxn modelId="{60B425B3-7450-4217-98AC-B7C1BA93C7B6}" type="presParOf" srcId="{3DDF76B5-DFD7-4CC1-A6B3-CDD44A260785}" destId="{176FA1C8-16FA-43CB-B207-18F8085B011A}" srcOrd="1" destOrd="0" presId="urn:microsoft.com/office/officeart/2005/8/layout/orgChart1"/>
    <dgm:cxn modelId="{12DCCC78-9498-4861-8049-39C92D180C4C}" type="presParOf" srcId="{3DDF76B5-DFD7-4CC1-A6B3-CDD44A260785}" destId="{5ACAF5BC-38E3-4A5D-BB9A-1D17BE4527A0}" srcOrd="2" destOrd="0" presId="urn:microsoft.com/office/officeart/2005/8/layout/orgChart1"/>
    <dgm:cxn modelId="{CC48B60D-687F-4B61-863B-601916A728F5}" type="presParOf" srcId="{7C476A69-3B91-44E1-9511-B41F10DB4E9A}" destId="{8BE3DA5F-0853-4944-910E-6B689EE9A800}" srcOrd="4" destOrd="0" presId="urn:microsoft.com/office/officeart/2005/8/layout/orgChart1"/>
    <dgm:cxn modelId="{ADB95855-14C7-46A2-9B1C-1363F8ECE870}" type="presParOf" srcId="{7C476A69-3B91-44E1-9511-B41F10DB4E9A}" destId="{D012876B-154E-4FC2-A2D3-FC700351A976}" srcOrd="5" destOrd="0" presId="urn:microsoft.com/office/officeart/2005/8/layout/orgChart1"/>
    <dgm:cxn modelId="{01DF4C77-9679-4071-9C9B-1BC07AC63942}" type="presParOf" srcId="{D012876B-154E-4FC2-A2D3-FC700351A976}" destId="{5AB366BA-9107-4EE5-B1E9-9CF7156CB8B4}" srcOrd="0" destOrd="0" presId="urn:microsoft.com/office/officeart/2005/8/layout/orgChart1"/>
    <dgm:cxn modelId="{952171EB-8752-4D5A-BFA3-8F6C0B3C9F61}" type="presParOf" srcId="{5AB366BA-9107-4EE5-B1E9-9CF7156CB8B4}" destId="{202E3645-79C9-4CDC-BDB1-D6C4CADA7421}" srcOrd="0" destOrd="0" presId="urn:microsoft.com/office/officeart/2005/8/layout/orgChart1"/>
    <dgm:cxn modelId="{D485A9A5-955B-4C5F-8227-C34E34744F10}" type="presParOf" srcId="{5AB366BA-9107-4EE5-B1E9-9CF7156CB8B4}" destId="{4EECB03A-6A2A-458C-AD47-464B2C288F66}" srcOrd="1" destOrd="0" presId="urn:microsoft.com/office/officeart/2005/8/layout/orgChart1"/>
    <dgm:cxn modelId="{0DCA03CF-E1E4-4549-9E3E-9C36C364906D}" type="presParOf" srcId="{D012876B-154E-4FC2-A2D3-FC700351A976}" destId="{D4849BDE-89E4-4608-91A4-E458996CFBF2}" srcOrd="1" destOrd="0" presId="urn:microsoft.com/office/officeart/2005/8/layout/orgChart1"/>
    <dgm:cxn modelId="{F4F9ED11-7B07-43B9-8C56-DAEA070F9F85}" type="presParOf" srcId="{D012876B-154E-4FC2-A2D3-FC700351A976}" destId="{8F56931B-1747-4532-8CA2-8B864F934CF7}" srcOrd="2" destOrd="0" presId="urn:microsoft.com/office/officeart/2005/8/layout/orgChart1"/>
    <dgm:cxn modelId="{79A46769-506B-4B8E-B3FF-718A8BE1D9AD}" type="presParOf" srcId="{7C476A69-3B91-44E1-9511-B41F10DB4E9A}" destId="{D0DC4527-286A-40A1-98D3-3FAB3A360582}" srcOrd="6" destOrd="0" presId="urn:microsoft.com/office/officeart/2005/8/layout/orgChart1"/>
    <dgm:cxn modelId="{94AD5810-8AB8-42E3-AB85-640DD35BC88F}" type="presParOf" srcId="{7C476A69-3B91-44E1-9511-B41F10DB4E9A}" destId="{27CB4ADE-5D5F-4DAD-BB02-339493159696}" srcOrd="7" destOrd="0" presId="urn:microsoft.com/office/officeart/2005/8/layout/orgChart1"/>
    <dgm:cxn modelId="{5A4FEB16-A7C4-4CB8-82AC-CB536596313C}" type="presParOf" srcId="{27CB4ADE-5D5F-4DAD-BB02-339493159696}" destId="{B6D742C5-3850-4246-B79E-F5FE18AA5C0F}" srcOrd="0" destOrd="0" presId="urn:microsoft.com/office/officeart/2005/8/layout/orgChart1"/>
    <dgm:cxn modelId="{2B79D7EF-E4F3-4902-9DA4-9DA2D82E9502}" type="presParOf" srcId="{B6D742C5-3850-4246-B79E-F5FE18AA5C0F}" destId="{90D7E436-E899-4921-B2D2-44CA0723A778}" srcOrd="0" destOrd="0" presId="urn:microsoft.com/office/officeart/2005/8/layout/orgChart1"/>
    <dgm:cxn modelId="{7034EAA6-725A-4519-9C9A-87699A4046ED}" type="presParOf" srcId="{B6D742C5-3850-4246-B79E-F5FE18AA5C0F}" destId="{91CEDE1E-5D34-4E30-9BFF-F146388CA9CA}" srcOrd="1" destOrd="0" presId="urn:microsoft.com/office/officeart/2005/8/layout/orgChart1"/>
    <dgm:cxn modelId="{1995339D-36F4-48B9-A317-3500756CDF45}" type="presParOf" srcId="{27CB4ADE-5D5F-4DAD-BB02-339493159696}" destId="{15AB93BA-0693-4542-AEFD-3C0687C91AF9}" srcOrd="1" destOrd="0" presId="urn:microsoft.com/office/officeart/2005/8/layout/orgChart1"/>
    <dgm:cxn modelId="{DB7D37E0-DE70-4ECF-8F17-FC7B940BB78B}" type="presParOf" srcId="{27CB4ADE-5D5F-4DAD-BB02-339493159696}" destId="{B78DC23B-DBA2-4CF8-9CD1-F2A1366CB390}" srcOrd="2" destOrd="0" presId="urn:microsoft.com/office/officeart/2005/8/layout/orgChart1"/>
    <dgm:cxn modelId="{8D27F5FC-4752-449E-B5B4-456399728BD4}" type="presParOf" srcId="{1F781E89-A2D5-48FC-8A38-5181C59D1D20}" destId="{BB8E058E-A056-4AA3-A59F-C8DD0DE785C6}" srcOrd="2" destOrd="0" presId="urn:microsoft.com/office/officeart/2005/8/layout/orgChart1"/>
  </dgm:cxnLst>
  <dgm:bg>
    <a:solidFill>
      <a:schemeClr val="accent2">
        <a:lumMod val="60000"/>
        <a:lumOff val="40000"/>
      </a:schemeClr>
    </a:solidFill>
    <a:effectLst>
      <a:outerShdw blurRad="152400" dist="317500" dir="5400000" sx="90000" sy="-19000" rotWithShape="0">
        <a:prstClr val="black">
          <a:alpha val="15000"/>
        </a:prstClr>
      </a:outerShdw>
      <a:softEdge rad="1016000"/>
    </a:effect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1C9EE0-C61A-4279-84CC-A7057EBFEDEE}" type="doc">
      <dgm:prSet loTypeId="urn:microsoft.com/office/officeart/2005/8/layout/cycle2" loCatId="cycle" qsTypeId="urn:microsoft.com/office/officeart/2005/8/quickstyle/3d6" qsCatId="3D" csTypeId="urn:microsoft.com/office/officeart/2005/8/colors/accent2_3" csCatId="accent2" phldr="1"/>
      <dgm:spPr>
        <a:scene3d>
          <a:camera prst="obliqueTopLeft" zoom="92000"/>
          <a:lightRig rig="balanced" dir="t">
            <a:rot lat="0" lon="0" rev="8700000"/>
          </a:lightRig>
        </a:scene3d>
      </dgm:spPr>
      <dgm:t>
        <a:bodyPr/>
        <a:lstStyle/>
        <a:p>
          <a:endParaRPr lang="cs-CZ"/>
        </a:p>
      </dgm:t>
    </dgm:pt>
    <dgm:pt modelId="{8A2CF654-ADF3-4DB3-9F7F-63363F0FB0B0}">
      <dgm:prSet phldrT="[Text]"/>
      <dgm:spPr>
        <a:ln>
          <a:noFill/>
        </a:ln>
        <a:effectLst>
          <a:outerShdw blurRad="44450" dist="27940" dir="5400000" algn="ctr">
            <a:srgbClr val="000000">
              <a:alpha val="32000"/>
            </a:srgbClr>
          </a:outerShdw>
        </a:effectLst>
        <a:sp3d>
          <a:bevelT w="190500" h="38100" prst="coolSlant"/>
        </a:sp3d>
      </dgm:spPr>
      <dgm:t>
        <a:bodyPr>
          <a:prstTxWarp prst="textStop">
            <a:avLst/>
          </a:prstTxWarp>
        </a:bodyPr>
        <a:lstStyle/>
        <a:p>
          <a:r>
            <a:rPr lang="cs-CZ" b="0" cap="none" spc="0">
              <a:ln w="0"/>
              <a:solidFill>
                <a:sysClr val="windowText" lastClr="000000"/>
              </a:solidFill>
              <a:effectLst>
                <a:outerShdw blurRad="63500" sx="102000" sy="102000" algn="ctr" rotWithShape="0">
                  <a:prstClr val="black">
                    <a:alpha val="40000"/>
                  </a:prstClr>
                </a:outerShdw>
              </a:effectLst>
            </a:rPr>
            <a:t>Peníze</a:t>
          </a:r>
        </a:p>
      </dgm:t>
    </dgm:pt>
    <dgm:pt modelId="{E8DAF59D-8D0E-4CE9-ACAE-8F126AA993AE}" type="parTrans" cxnId="{47CE1301-27EF-48F0-9AA1-9B2C4AF740E8}">
      <dgm:prSet/>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61C9EF95-2E8C-4B4A-AE06-33817EEEF5E1}" type="sibTrans" cxnId="{47CE1301-27EF-48F0-9AA1-9B2C4AF740E8}">
      <dgm:prSet/>
      <dgm:spPr>
        <a:ln>
          <a:noFill/>
        </a:ln>
        <a:effectLst>
          <a:outerShdw blurRad="44450" dist="27940" dir="5400000" algn="ctr">
            <a:srgbClr val="000000">
              <a:alpha val="32000"/>
            </a:srgbClr>
          </a:outerShdw>
        </a:effectLst>
        <a:sp3d>
          <a:bevelT w="165100" prst="coolSlant"/>
        </a:sp3d>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225526B9-537D-4C98-8D04-FFDA1EB1CE56}">
      <dgm:prSet phldrT="[Text]"/>
      <dgm:spPr>
        <a:ln>
          <a:noFill/>
        </a:ln>
        <a:effectLst>
          <a:outerShdw blurRad="44450" dist="27940" dir="5400000" algn="ctr">
            <a:srgbClr val="000000">
              <a:alpha val="32000"/>
            </a:srgbClr>
          </a:outerShdw>
        </a:effectLst>
        <a:sp3d>
          <a:bevelT w="190500" h="38100" prst="coolSlant"/>
        </a:sp3d>
      </dgm:spPr>
      <dgm:t>
        <a:bodyPr>
          <a:prstTxWarp prst="textStop">
            <a:avLst/>
          </a:prstTxWarp>
        </a:bodyPr>
        <a:lstStyle/>
        <a:p>
          <a:r>
            <a:rPr lang="cs-CZ" b="0" cap="none" spc="0">
              <a:ln w="0"/>
              <a:solidFill>
                <a:sysClr val="windowText" lastClr="000000"/>
              </a:solidFill>
              <a:effectLst>
                <a:outerShdw blurRad="63500" sx="102000" sy="102000" algn="ctr" rotWithShape="0">
                  <a:prstClr val="black">
                    <a:alpha val="40000"/>
                  </a:prstClr>
                </a:outerShdw>
              </a:effectLst>
            </a:rPr>
            <a:t>Materiál</a:t>
          </a:r>
        </a:p>
      </dgm:t>
    </dgm:pt>
    <dgm:pt modelId="{7F56A169-0145-4671-9817-7F662990EADE}" type="parTrans" cxnId="{3BF5C5B2-7D23-4459-A0F5-25FED9560C14}">
      <dgm:prSet/>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282C7AD7-2E98-4586-A8AF-745161DFDC23}" type="sibTrans" cxnId="{3BF5C5B2-7D23-4459-A0F5-25FED9560C14}">
      <dgm:prSet/>
      <dgm:spPr>
        <a:ln>
          <a:noFill/>
        </a:ln>
        <a:effectLst>
          <a:outerShdw blurRad="44450" dist="27940" dir="5400000" algn="ctr">
            <a:srgbClr val="000000">
              <a:alpha val="32000"/>
            </a:srgbClr>
          </a:outerShdw>
        </a:effectLst>
        <a:sp3d>
          <a:bevelT w="165100" prst="coolSlant"/>
        </a:sp3d>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FB47D26A-0D13-47F0-8D17-BEB76093D9AE}">
      <dgm:prSet phldrT="[Text]"/>
      <dgm:spPr>
        <a:ln>
          <a:noFill/>
        </a:ln>
        <a:effectLst>
          <a:outerShdw blurRad="44450" dist="27940" dir="5400000" algn="ctr">
            <a:srgbClr val="000000">
              <a:alpha val="32000"/>
            </a:srgbClr>
          </a:outerShdw>
        </a:effectLst>
        <a:sp3d>
          <a:bevelT w="190500" h="38100" prst="coolSlant"/>
        </a:sp3d>
      </dgm:spPr>
      <dgm:t>
        <a:bodyPr>
          <a:prstTxWarp prst="textStop">
            <a:avLst/>
          </a:prstTxWarp>
        </a:bodyPr>
        <a:lstStyle/>
        <a:p>
          <a:r>
            <a:rPr lang="cs-CZ" b="0" cap="none" spc="0">
              <a:ln w="0"/>
              <a:solidFill>
                <a:sysClr val="windowText" lastClr="000000"/>
              </a:solidFill>
              <a:effectLst>
                <a:outerShdw blurRad="63500" sx="102000" sy="102000" algn="ctr" rotWithShape="0">
                  <a:prstClr val="black">
                    <a:alpha val="40000"/>
                  </a:prstClr>
                </a:outerShdw>
              </a:effectLst>
            </a:rPr>
            <a:t>Nedokončená Výroba</a:t>
          </a:r>
        </a:p>
      </dgm:t>
    </dgm:pt>
    <dgm:pt modelId="{80910C75-8F16-4240-AB5D-ABADEB4A6987}" type="parTrans" cxnId="{067BADC4-6B4A-493A-B8F2-896C8A5DE503}">
      <dgm:prSet/>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13474F4E-132C-4BEC-849C-7D60E53B421D}" type="sibTrans" cxnId="{067BADC4-6B4A-493A-B8F2-896C8A5DE503}">
      <dgm:prSet/>
      <dgm:spPr>
        <a:ln>
          <a:noFill/>
        </a:ln>
        <a:effectLst>
          <a:outerShdw blurRad="44450" dist="27940" dir="5400000" algn="ctr">
            <a:srgbClr val="000000">
              <a:alpha val="32000"/>
            </a:srgbClr>
          </a:outerShdw>
        </a:effectLst>
        <a:sp3d>
          <a:bevelT w="165100" prst="coolSlant"/>
        </a:sp3d>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601948B6-88F4-46AF-BF13-A93FF1723A21}">
      <dgm:prSet phldrT="[Text]"/>
      <dgm:spPr>
        <a:ln>
          <a:noFill/>
        </a:ln>
        <a:effectLst>
          <a:outerShdw blurRad="44450" dist="27940" dir="5400000" algn="ctr">
            <a:srgbClr val="000000">
              <a:alpha val="32000"/>
            </a:srgbClr>
          </a:outerShdw>
        </a:effectLst>
        <a:sp3d>
          <a:bevelT w="190500" h="38100" prst="coolSlant"/>
        </a:sp3d>
      </dgm:spPr>
      <dgm:t>
        <a:bodyPr>
          <a:prstTxWarp prst="textStop">
            <a:avLst/>
          </a:prstTxWarp>
        </a:bodyPr>
        <a:lstStyle/>
        <a:p>
          <a:r>
            <a:rPr lang="cs-CZ" b="0" cap="none" spc="0">
              <a:ln w="0"/>
              <a:solidFill>
                <a:sysClr val="windowText" lastClr="000000"/>
              </a:solidFill>
              <a:effectLst>
                <a:outerShdw blurRad="63500" sx="102000" sy="102000" algn="ctr" rotWithShape="0">
                  <a:prstClr val="black">
                    <a:alpha val="40000"/>
                  </a:prstClr>
                </a:outerShdw>
              </a:effectLst>
            </a:rPr>
            <a:t>Hotové Výrobky</a:t>
          </a:r>
        </a:p>
      </dgm:t>
    </dgm:pt>
    <dgm:pt modelId="{3DDC9093-6DB4-4CAF-AF2C-2B80BB124E0F}" type="parTrans" cxnId="{807B4894-E302-44A2-8CC4-C318A45817FA}">
      <dgm:prSet/>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085EB277-DFB7-4783-82E6-D644CFAD6367}" type="sibTrans" cxnId="{807B4894-E302-44A2-8CC4-C318A45817FA}">
      <dgm:prSet/>
      <dgm:spPr>
        <a:ln>
          <a:noFill/>
        </a:ln>
        <a:effectLst>
          <a:outerShdw blurRad="44450" dist="27940" dir="5400000" algn="ctr">
            <a:srgbClr val="000000">
              <a:alpha val="32000"/>
            </a:srgbClr>
          </a:outerShdw>
        </a:effectLst>
        <a:sp3d>
          <a:bevelT w="165100" prst="coolSlant"/>
        </a:sp3d>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BB539B48-8281-4250-9AD1-66C5A8FA98CB}">
      <dgm:prSet phldrT="[Text]"/>
      <dgm:spPr>
        <a:ln>
          <a:noFill/>
        </a:ln>
        <a:effectLst>
          <a:outerShdw blurRad="44450" dist="27940" dir="5400000" algn="ctr">
            <a:srgbClr val="000000">
              <a:alpha val="32000"/>
            </a:srgbClr>
          </a:outerShdw>
        </a:effectLst>
        <a:sp3d>
          <a:bevelT w="190500" h="38100" prst="coolSlant"/>
        </a:sp3d>
      </dgm:spPr>
      <dgm:t>
        <a:bodyPr>
          <a:prstTxWarp prst="textStop">
            <a:avLst/>
          </a:prstTxWarp>
        </a:bodyPr>
        <a:lstStyle/>
        <a:p>
          <a:r>
            <a:rPr lang="cs-CZ" b="0" cap="none" spc="0">
              <a:ln w="0"/>
              <a:solidFill>
                <a:sysClr val="windowText" lastClr="000000"/>
              </a:solidFill>
              <a:effectLst>
                <a:outerShdw blurRad="63500" sx="102000" sy="102000" algn="ctr" rotWithShape="0">
                  <a:prstClr val="black">
                    <a:alpha val="40000"/>
                  </a:prstClr>
                </a:outerShdw>
              </a:effectLst>
            </a:rPr>
            <a:t>Pohledávky</a:t>
          </a:r>
        </a:p>
      </dgm:t>
    </dgm:pt>
    <dgm:pt modelId="{0194D7B7-844C-415A-9C24-FC3E138439E4}" type="parTrans" cxnId="{1828C05C-EA11-4495-A7A3-31D00121922E}">
      <dgm:prSet/>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1C0416EB-0FD8-4A0D-99ED-ED92C471A817}" type="sibTrans" cxnId="{1828C05C-EA11-4495-A7A3-31D00121922E}">
      <dgm:prSet/>
      <dgm:spPr>
        <a:ln>
          <a:noFill/>
        </a:ln>
        <a:effectLst>
          <a:outerShdw blurRad="44450" dist="27940" dir="5400000" algn="ctr">
            <a:srgbClr val="000000">
              <a:alpha val="32000"/>
            </a:srgbClr>
          </a:outerShdw>
        </a:effectLst>
        <a:sp3d>
          <a:bevelT w="165100" prst="coolSlant"/>
        </a:sp3d>
      </dgm:spPr>
      <dgm:t>
        <a:bodyPr>
          <a:prstTxWarp prst="textStop">
            <a:avLst/>
          </a:prstTxWarp>
        </a:bodyPr>
        <a:lstStyle/>
        <a:p>
          <a:endParaRPr lang="cs-CZ" b="0" cap="none" spc="0">
            <a:ln w="0"/>
            <a:solidFill>
              <a:sysClr val="windowText" lastClr="000000"/>
            </a:solidFill>
            <a:effectLst>
              <a:outerShdw blurRad="63500" sx="102000" sy="102000" algn="ctr" rotWithShape="0">
                <a:prstClr val="black">
                  <a:alpha val="40000"/>
                </a:prstClr>
              </a:outerShdw>
            </a:effectLst>
          </a:endParaRPr>
        </a:p>
      </dgm:t>
    </dgm:pt>
    <dgm:pt modelId="{61BD40C0-D7DB-4B75-AD14-5A8178E3F656}" type="pres">
      <dgm:prSet presAssocID="{A51C9EE0-C61A-4279-84CC-A7057EBFEDEE}" presName="cycle" presStyleCnt="0">
        <dgm:presLayoutVars>
          <dgm:dir/>
          <dgm:resizeHandles val="exact"/>
        </dgm:presLayoutVars>
      </dgm:prSet>
      <dgm:spPr/>
      <dgm:t>
        <a:bodyPr/>
        <a:lstStyle/>
        <a:p>
          <a:endParaRPr lang="cs-CZ"/>
        </a:p>
      </dgm:t>
    </dgm:pt>
    <dgm:pt modelId="{16E5B8E1-FC11-4AFE-96F2-1330DDADCA8C}" type="pres">
      <dgm:prSet presAssocID="{8A2CF654-ADF3-4DB3-9F7F-63363F0FB0B0}" presName="node" presStyleLbl="node1" presStyleIdx="0" presStyleCnt="5">
        <dgm:presLayoutVars>
          <dgm:bulletEnabled val="1"/>
        </dgm:presLayoutVars>
      </dgm:prSet>
      <dgm:spPr/>
      <dgm:t>
        <a:bodyPr/>
        <a:lstStyle/>
        <a:p>
          <a:endParaRPr lang="cs-CZ"/>
        </a:p>
      </dgm:t>
    </dgm:pt>
    <dgm:pt modelId="{FA57188D-3675-471C-A7C9-0023E75465DA}" type="pres">
      <dgm:prSet presAssocID="{61C9EF95-2E8C-4B4A-AE06-33817EEEF5E1}" presName="sibTrans" presStyleLbl="sibTrans2D1" presStyleIdx="0" presStyleCnt="5"/>
      <dgm:spPr/>
      <dgm:t>
        <a:bodyPr/>
        <a:lstStyle/>
        <a:p>
          <a:endParaRPr lang="cs-CZ"/>
        </a:p>
      </dgm:t>
    </dgm:pt>
    <dgm:pt modelId="{1E275568-2C77-4C57-A9EB-54780BB3C5AE}" type="pres">
      <dgm:prSet presAssocID="{61C9EF95-2E8C-4B4A-AE06-33817EEEF5E1}" presName="connectorText" presStyleLbl="sibTrans2D1" presStyleIdx="0" presStyleCnt="5"/>
      <dgm:spPr/>
      <dgm:t>
        <a:bodyPr/>
        <a:lstStyle/>
        <a:p>
          <a:endParaRPr lang="cs-CZ"/>
        </a:p>
      </dgm:t>
    </dgm:pt>
    <dgm:pt modelId="{FD109ECD-6F8D-483B-929F-DCCAAD26155C}" type="pres">
      <dgm:prSet presAssocID="{225526B9-537D-4C98-8D04-FFDA1EB1CE56}" presName="node" presStyleLbl="node1" presStyleIdx="1" presStyleCnt="5">
        <dgm:presLayoutVars>
          <dgm:bulletEnabled val="1"/>
        </dgm:presLayoutVars>
      </dgm:prSet>
      <dgm:spPr/>
      <dgm:t>
        <a:bodyPr/>
        <a:lstStyle/>
        <a:p>
          <a:endParaRPr lang="cs-CZ"/>
        </a:p>
      </dgm:t>
    </dgm:pt>
    <dgm:pt modelId="{7BFF352F-0FB6-4FB0-9D78-1E2966856A67}" type="pres">
      <dgm:prSet presAssocID="{282C7AD7-2E98-4586-A8AF-745161DFDC23}" presName="sibTrans" presStyleLbl="sibTrans2D1" presStyleIdx="1" presStyleCnt="5"/>
      <dgm:spPr/>
      <dgm:t>
        <a:bodyPr/>
        <a:lstStyle/>
        <a:p>
          <a:endParaRPr lang="cs-CZ"/>
        </a:p>
      </dgm:t>
    </dgm:pt>
    <dgm:pt modelId="{B29B5F16-412C-4FF3-9762-F8C188171429}" type="pres">
      <dgm:prSet presAssocID="{282C7AD7-2E98-4586-A8AF-745161DFDC23}" presName="connectorText" presStyleLbl="sibTrans2D1" presStyleIdx="1" presStyleCnt="5"/>
      <dgm:spPr/>
      <dgm:t>
        <a:bodyPr/>
        <a:lstStyle/>
        <a:p>
          <a:endParaRPr lang="cs-CZ"/>
        </a:p>
      </dgm:t>
    </dgm:pt>
    <dgm:pt modelId="{BD2C8044-3211-4D01-9A92-80B26E0C0F13}" type="pres">
      <dgm:prSet presAssocID="{FB47D26A-0D13-47F0-8D17-BEB76093D9AE}" presName="node" presStyleLbl="node1" presStyleIdx="2" presStyleCnt="5">
        <dgm:presLayoutVars>
          <dgm:bulletEnabled val="1"/>
        </dgm:presLayoutVars>
      </dgm:prSet>
      <dgm:spPr/>
      <dgm:t>
        <a:bodyPr/>
        <a:lstStyle/>
        <a:p>
          <a:endParaRPr lang="cs-CZ"/>
        </a:p>
      </dgm:t>
    </dgm:pt>
    <dgm:pt modelId="{03BAFC6A-12F8-4460-8256-163A2BF2B1F2}" type="pres">
      <dgm:prSet presAssocID="{13474F4E-132C-4BEC-849C-7D60E53B421D}" presName="sibTrans" presStyleLbl="sibTrans2D1" presStyleIdx="2" presStyleCnt="5"/>
      <dgm:spPr/>
      <dgm:t>
        <a:bodyPr/>
        <a:lstStyle/>
        <a:p>
          <a:endParaRPr lang="cs-CZ"/>
        </a:p>
      </dgm:t>
    </dgm:pt>
    <dgm:pt modelId="{98C1ADBA-7FF2-4779-A5F4-B26B4DF8C7EC}" type="pres">
      <dgm:prSet presAssocID="{13474F4E-132C-4BEC-849C-7D60E53B421D}" presName="connectorText" presStyleLbl="sibTrans2D1" presStyleIdx="2" presStyleCnt="5"/>
      <dgm:spPr/>
      <dgm:t>
        <a:bodyPr/>
        <a:lstStyle/>
        <a:p>
          <a:endParaRPr lang="cs-CZ"/>
        </a:p>
      </dgm:t>
    </dgm:pt>
    <dgm:pt modelId="{5F16FD8C-2776-4A85-9371-49092E1071CB}" type="pres">
      <dgm:prSet presAssocID="{601948B6-88F4-46AF-BF13-A93FF1723A21}" presName="node" presStyleLbl="node1" presStyleIdx="3" presStyleCnt="5">
        <dgm:presLayoutVars>
          <dgm:bulletEnabled val="1"/>
        </dgm:presLayoutVars>
      </dgm:prSet>
      <dgm:spPr/>
      <dgm:t>
        <a:bodyPr/>
        <a:lstStyle/>
        <a:p>
          <a:endParaRPr lang="cs-CZ"/>
        </a:p>
      </dgm:t>
    </dgm:pt>
    <dgm:pt modelId="{DF74818B-B78E-4757-84D3-357663BBF7FB}" type="pres">
      <dgm:prSet presAssocID="{085EB277-DFB7-4783-82E6-D644CFAD6367}" presName="sibTrans" presStyleLbl="sibTrans2D1" presStyleIdx="3" presStyleCnt="5"/>
      <dgm:spPr/>
      <dgm:t>
        <a:bodyPr/>
        <a:lstStyle/>
        <a:p>
          <a:endParaRPr lang="cs-CZ"/>
        </a:p>
      </dgm:t>
    </dgm:pt>
    <dgm:pt modelId="{83780A06-3005-4A1A-A0AE-ACD5C7BE2A49}" type="pres">
      <dgm:prSet presAssocID="{085EB277-DFB7-4783-82E6-D644CFAD6367}" presName="connectorText" presStyleLbl="sibTrans2D1" presStyleIdx="3" presStyleCnt="5"/>
      <dgm:spPr/>
      <dgm:t>
        <a:bodyPr/>
        <a:lstStyle/>
        <a:p>
          <a:endParaRPr lang="cs-CZ"/>
        </a:p>
      </dgm:t>
    </dgm:pt>
    <dgm:pt modelId="{BFCD56AD-10FB-4A29-8A87-4C0052C085AE}" type="pres">
      <dgm:prSet presAssocID="{BB539B48-8281-4250-9AD1-66C5A8FA98CB}" presName="node" presStyleLbl="node1" presStyleIdx="4" presStyleCnt="5">
        <dgm:presLayoutVars>
          <dgm:bulletEnabled val="1"/>
        </dgm:presLayoutVars>
      </dgm:prSet>
      <dgm:spPr/>
      <dgm:t>
        <a:bodyPr/>
        <a:lstStyle/>
        <a:p>
          <a:endParaRPr lang="cs-CZ"/>
        </a:p>
      </dgm:t>
    </dgm:pt>
    <dgm:pt modelId="{4655A19F-8229-4C24-B9B0-5903ADDB2913}" type="pres">
      <dgm:prSet presAssocID="{1C0416EB-0FD8-4A0D-99ED-ED92C471A817}" presName="sibTrans" presStyleLbl="sibTrans2D1" presStyleIdx="4" presStyleCnt="5"/>
      <dgm:spPr/>
      <dgm:t>
        <a:bodyPr/>
        <a:lstStyle/>
        <a:p>
          <a:endParaRPr lang="cs-CZ"/>
        </a:p>
      </dgm:t>
    </dgm:pt>
    <dgm:pt modelId="{491FF711-4530-463C-A0EA-0BEA56B57FEC}" type="pres">
      <dgm:prSet presAssocID="{1C0416EB-0FD8-4A0D-99ED-ED92C471A817}" presName="connectorText" presStyleLbl="sibTrans2D1" presStyleIdx="4" presStyleCnt="5"/>
      <dgm:spPr/>
      <dgm:t>
        <a:bodyPr/>
        <a:lstStyle/>
        <a:p>
          <a:endParaRPr lang="cs-CZ"/>
        </a:p>
      </dgm:t>
    </dgm:pt>
  </dgm:ptLst>
  <dgm:cxnLst>
    <dgm:cxn modelId="{1FADF906-0709-49D2-864A-A23F28BB437E}" type="presOf" srcId="{8A2CF654-ADF3-4DB3-9F7F-63363F0FB0B0}" destId="{16E5B8E1-FC11-4AFE-96F2-1330DDADCA8C}" srcOrd="0" destOrd="0" presId="urn:microsoft.com/office/officeart/2005/8/layout/cycle2"/>
    <dgm:cxn modelId="{067BADC4-6B4A-493A-B8F2-896C8A5DE503}" srcId="{A51C9EE0-C61A-4279-84CC-A7057EBFEDEE}" destId="{FB47D26A-0D13-47F0-8D17-BEB76093D9AE}" srcOrd="2" destOrd="0" parTransId="{80910C75-8F16-4240-AB5D-ABADEB4A6987}" sibTransId="{13474F4E-132C-4BEC-849C-7D60E53B421D}"/>
    <dgm:cxn modelId="{ED89BDD1-41EA-4570-B831-74C7324B137A}" type="presOf" srcId="{225526B9-537D-4C98-8D04-FFDA1EB1CE56}" destId="{FD109ECD-6F8D-483B-929F-DCCAAD26155C}" srcOrd="0" destOrd="0" presId="urn:microsoft.com/office/officeart/2005/8/layout/cycle2"/>
    <dgm:cxn modelId="{F386E76D-D5FE-4A82-9256-28276DF72429}" type="presOf" srcId="{085EB277-DFB7-4783-82E6-D644CFAD6367}" destId="{DF74818B-B78E-4757-84D3-357663BBF7FB}" srcOrd="0" destOrd="0" presId="urn:microsoft.com/office/officeart/2005/8/layout/cycle2"/>
    <dgm:cxn modelId="{86619CB2-C887-42BC-929B-912F1F6C64A1}" type="presOf" srcId="{61C9EF95-2E8C-4B4A-AE06-33817EEEF5E1}" destId="{FA57188D-3675-471C-A7C9-0023E75465DA}" srcOrd="0" destOrd="0" presId="urn:microsoft.com/office/officeart/2005/8/layout/cycle2"/>
    <dgm:cxn modelId="{08F34BB3-CA41-40F9-90EC-5B71301B79AB}" type="presOf" srcId="{61C9EF95-2E8C-4B4A-AE06-33817EEEF5E1}" destId="{1E275568-2C77-4C57-A9EB-54780BB3C5AE}" srcOrd="1" destOrd="0" presId="urn:microsoft.com/office/officeart/2005/8/layout/cycle2"/>
    <dgm:cxn modelId="{47CE1301-27EF-48F0-9AA1-9B2C4AF740E8}" srcId="{A51C9EE0-C61A-4279-84CC-A7057EBFEDEE}" destId="{8A2CF654-ADF3-4DB3-9F7F-63363F0FB0B0}" srcOrd="0" destOrd="0" parTransId="{E8DAF59D-8D0E-4CE9-ACAE-8F126AA993AE}" sibTransId="{61C9EF95-2E8C-4B4A-AE06-33817EEEF5E1}"/>
    <dgm:cxn modelId="{F245AC2C-BD1E-41E1-9781-C42046B29A2E}" type="presOf" srcId="{1C0416EB-0FD8-4A0D-99ED-ED92C471A817}" destId="{4655A19F-8229-4C24-B9B0-5903ADDB2913}" srcOrd="0" destOrd="0" presId="urn:microsoft.com/office/officeart/2005/8/layout/cycle2"/>
    <dgm:cxn modelId="{43653DF2-0BB9-4CD1-AD3E-65FDA92616E1}" type="presOf" srcId="{BB539B48-8281-4250-9AD1-66C5A8FA98CB}" destId="{BFCD56AD-10FB-4A29-8A87-4C0052C085AE}" srcOrd="0" destOrd="0" presId="urn:microsoft.com/office/officeart/2005/8/layout/cycle2"/>
    <dgm:cxn modelId="{DCE51231-0F0E-4AC4-A92E-0FD3C048822B}" type="presOf" srcId="{282C7AD7-2E98-4586-A8AF-745161DFDC23}" destId="{7BFF352F-0FB6-4FB0-9D78-1E2966856A67}" srcOrd="0" destOrd="0" presId="urn:microsoft.com/office/officeart/2005/8/layout/cycle2"/>
    <dgm:cxn modelId="{86105D8D-42A5-476D-A14F-86DAFEB7C78E}" type="presOf" srcId="{282C7AD7-2E98-4586-A8AF-745161DFDC23}" destId="{B29B5F16-412C-4FF3-9762-F8C188171429}" srcOrd="1" destOrd="0" presId="urn:microsoft.com/office/officeart/2005/8/layout/cycle2"/>
    <dgm:cxn modelId="{807B4894-E302-44A2-8CC4-C318A45817FA}" srcId="{A51C9EE0-C61A-4279-84CC-A7057EBFEDEE}" destId="{601948B6-88F4-46AF-BF13-A93FF1723A21}" srcOrd="3" destOrd="0" parTransId="{3DDC9093-6DB4-4CAF-AF2C-2B80BB124E0F}" sibTransId="{085EB277-DFB7-4783-82E6-D644CFAD6367}"/>
    <dgm:cxn modelId="{3319A7B3-7781-4440-B5DC-44FD9F858CDE}" type="presOf" srcId="{1C0416EB-0FD8-4A0D-99ED-ED92C471A817}" destId="{491FF711-4530-463C-A0EA-0BEA56B57FEC}" srcOrd="1" destOrd="0" presId="urn:microsoft.com/office/officeart/2005/8/layout/cycle2"/>
    <dgm:cxn modelId="{91247AC5-257D-457D-AEE8-3C5DCC139FE5}" type="presOf" srcId="{601948B6-88F4-46AF-BF13-A93FF1723A21}" destId="{5F16FD8C-2776-4A85-9371-49092E1071CB}" srcOrd="0" destOrd="0" presId="urn:microsoft.com/office/officeart/2005/8/layout/cycle2"/>
    <dgm:cxn modelId="{A6CE6528-544F-4ECA-825B-EDD5E5AFC5B2}" type="presOf" srcId="{A51C9EE0-C61A-4279-84CC-A7057EBFEDEE}" destId="{61BD40C0-D7DB-4B75-AD14-5A8178E3F656}" srcOrd="0" destOrd="0" presId="urn:microsoft.com/office/officeart/2005/8/layout/cycle2"/>
    <dgm:cxn modelId="{3BF5C5B2-7D23-4459-A0F5-25FED9560C14}" srcId="{A51C9EE0-C61A-4279-84CC-A7057EBFEDEE}" destId="{225526B9-537D-4C98-8D04-FFDA1EB1CE56}" srcOrd="1" destOrd="0" parTransId="{7F56A169-0145-4671-9817-7F662990EADE}" sibTransId="{282C7AD7-2E98-4586-A8AF-745161DFDC23}"/>
    <dgm:cxn modelId="{FEB287E7-B862-4E57-AE3B-E03D398356EA}" type="presOf" srcId="{13474F4E-132C-4BEC-849C-7D60E53B421D}" destId="{03BAFC6A-12F8-4460-8256-163A2BF2B1F2}" srcOrd="0" destOrd="0" presId="urn:microsoft.com/office/officeart/2005/8/layout/cycle2"/>
    <dgm:cxn modelId="{1828C05C-EA11-4495-A7A3-31D00121922E}" srcId="{A51C9EE0-C61A-4279-84CC-A7057EBFEDEE}" destId="{BB539B48-8281-4250-9AD1-66C5A8FA98CB}" srcOrd="4" destOrd="0" parTransId="{0194D7B7-844C-415A-9C24-FC3E138439E4}" sibTransId="{1C0416EB-0FD8-4A0D-99ED-ED92C471A817}"/>
    <dgm:cxn modelId="{1274AB94-B7B8-47C6-811B-92452C3245F9}" type="presOf" srcId="{085EB277-DFB7-4783-82E6-D644CFAD6367}" destId="{83780A06-3005-4A1A-A0AE-ACD5C7BE2A49}" srcOrd="1" destOrd="0" presId="urn:microsoft.com/office/officeart/2005/8/layout/cycle2"/>
    <dgm:cxn modelId="{F1904FCF-3AC6-462D-B28F-B9D77FFDDC71}" type="presOf" srcId="{13474F4E-132C-4BEC-849C-7D60E53B421D}" destId="{98C1ADBA-7FF2-4779-A5F4-B26B4DF8C7EC}" srcOrd="1" destOrd="0" presId="urn:microsoft.com/office/officeart/2005/8/layout/cycle2"/>
    <dgm:cxn modelId="{EF9EE15E-F06A-42D3-95AA-7EF85F38CBAD}" type="presOf" srcId="{FB47D26A-0D13-47F0-8D17-BEB76093D9AE}" destId="{BD2C8044-3211-4D01-9A92-80B26E0C0F13}" srcOrd="0" destOrd="0" presId="urn:microsoft.com/office/officeart/2005/8/layout/cycle2"/>
    <dgm:cxn modelId="{C5EB947A-74EC-44FA-B3B8-A5246C6CA80B}" type="presParOf" srcId="{61BD40C0-D7DB-4B75-AD14-5A8178E3F656}" destId="{16E5B8E1-FC11-4AFE-96F2-1330DDADCA8C}" srcOrd="0" destOrd="0" presId="urn:microsoft.com/office/officeart/2005/8/layout/cycle2"/>
    <dgm:cxn modelId="{B1168BFC-6238-44F4-9B9A-05D776F881A0}" type="presParOf" srcId="{61BD40C0-D7DB-4B75-AD14-5A8178E3F656}" destId="{FA57188D-3675-471C-A7C9-0023E75465DA}" srcOrd="1" destOrd="0" presId="urn:microsoft.com/office/officeart/2005/8/layout/cycle2"/>
    <dgm:cxn modelId="{92A2171A-5BF7-442C-9A24-6E133D8076DC}" type="presParOf" srcId="{FA57188D-3675-471C-A7C9-0023E75465DA}" destId="{1E275568-2C77-4C57-A9EB-54780BB3C5AE}" srcOrd="0" destOrd="0" presId="urn:microsoft.com/office/officeart/2005/8/layout/cycle2"/>
    <dgm:cxn modelId="{0E55F25F-CE81-4C03-B79D-27792C870231}" type="presParOf" srcId="{61BD40C0-D7DB-4B75-AD14-5A8178E3F656}" destId="{FD109ECD-6F8D-483B-929F-DCCAAD26155C}" srcOrd="2" destOrd="0" presId="urn:microsoft.com/office/officeart/2005/8/layout/cycle2"/>
    <dgm:cxn modelId="{33E5E18E-37AE-454B-A957-C10AC5D196F7}" type="presParOf" srcId="{61BD40C0-D7DB-4B75-AD14-5A8178E3F656}" destId="{7BFF352F-0FB6-4FB0-9D78-1E2966856A67}" srcOrd="3" destOrd="0" presId="urn:microsoft.com/office/officeart/2005/8/layout/cycle2"/>
    <dgm:cxn modelId="{FBA82AD1-F19C-40BF-916C-12406AA0A699}" type="presParOf" srcId="{7BFF352F-0FB6-4FB0-9D78-1E2966856A67}" destId="{B29B5F16-412C-4FF3-9762-F8C188171429}" srcOrd="0" destOrd="0" presId="urn:microsoft.com/office/officeart/2005/8/layout/cycle2"/>
    <dgm:cxn modelId="{42B70A92-42A6-46EB-B3CA-16509266050C}" type="presParOf" srcId="{61BD40C0-D7DB-4B75-AD14-5A8178E3F656}" destId="{BD2C8044-3211-4D01-9A92-80B26E0C0F13}" srcOrd="4" destOrd="0" presId="urn:microsoft.com/office/officeart/2005/8/layout/cycle2"/>
    <dgm:cxn modelId="{46DC248C-9CE3-4649-94FB-E9DA489F7A0A}" type="presParOf" srcId="{61BD40C0-D7DB-4B75-AD14-5A8178E3F656}" destId="{03BAFC6A-12F8-4460-8256-163A2BF2B1F2}" srcOrd="5" destOrd="0" presId="urn:microsoft.com/office/officeart/2005/8/layout/cycle2"/>
    <dgm:cxn modelId="{137711FC-D889-45DA-9DDA-ECD8C7D31B56}" type="presParOf" srcId="{03BAFC6A-12F8-4460-8256-163A2BF2B1F2}" destId="{98C1ADBA-7FF2-4779-A5F4-B26B4DF8C7EC}" srcOrd="0" destOrd="0" presId="urn:microsoft.com/office/officeart/2005/8/layout/cycle2"/>
    <dgm:cxn modelId="{BA07260A-DE78-4B18-A2C7-E8C1ADE1AD33}" type="presParOf" srcId="{61BD40C0-D7DB-4B75-AD14-5A8178E3F656}" destId="{5F16FD8C-2776-4A85-9371-49092E1071CB}" srcOrd="6" destOrd="0" presId="urn:microsoft.com/office/officeart/2005/8/layout/cycle2"/>
    <dgm:cxn modelId="{D8E000E7-61BA-4DC3-A26B-63B1C3B610C7}" type="presParOf" srcId="{61BD40C0-D7DB-4B75-AD14-5A8178E3F656}" destId="{DF74818B-B78E-4757-84D3-357663BBF7FB}" srcOrd="7" destOrd="0" presId="urn:microsoft.com/office/officeart/2005/8/layout/cycle2"/>
    <dgm:cxn modelId="{91F954E3-1C0D-421B-B620-BCBE2EE77B0B}" type="presParOf" srcId="{DF74818B-B78E-4757-84D3-357663BBF7FB}" destId="{83780A06-3005-4A1A-A0AE-ACD5C7BE2A49}" srcOrd="0" destOrd="0" presId="urn:microsoft.com/office/officeart/2005/8/layout/cycle2"/>
    <dgm:cxn modelId="{3D03865F-1914-40F2-B54E-ACC39281E944}" type="presParOf" srcId="{61BD40C0-D7DB-4B75-AD14-5A8178E3F656}" destId="{BFCD56AD-10FB-4A29-8A87-4C0052C085AE}" srcOrd="8" destOrd="0" presId="urn:microsoft.com/office/officeart/2005/8/layout/cycle2"/>
    <dgm:cxn modelId="{195E9C37-D50F-4E37-9BE9-2A9EB15F4D05}" type="presParOf" srcId="{61BD40C0-D7DB-4B75-AD14-5A8178E3F656}" destId="{4655A19F-8229-4C24-B9B0-5903ADDB2913}" srcOrd="9" destOrd="0" presId="urn:microsoft.com/office/officeart/2005/8/layout/cycle2"/>
    <dgm:cxn modelId="{17CC79A5-4839-449A-9C1E-9DF9370CBD8C}" type="presParOf" srcId="{4655A19F-8229-4C24-B9B0-5903ADDB2913}" destId="{491FF711-4530-463C-A0EA-0BEA56B57FEC}" srcOrd="0" destOrd="0" presId="urn:microsoft.com/office/officeart/2005/8/layout/cycle2"/>
  </dgm:cxnLst>
  <dgm:bg>
    <a:solidFill>
      <a:schemeClr val="accent2">
        <a:alpha val="61000"/>
      </a:schemeClr>
    </a:solidFill>
    <a:effectLst>
      <a:outerShdw blurRad="520700" dist="50800" dir="5400000" sx="97000" sy="97000" algn="ctr" rotWithShape="0">
        <a:srgbClr val="000000">
          <a:alpha val="78000"/>
        </a:srgbClr>
      </a:outerShdw>
      <a:softEdge rad="609600"/>
    </a:effectLst>
  </dgm:bg>
  <dgm:whole>
    <a:ln>
      <a:solidFill>
        <a:schemeClr val="accent1">
          <a:alpha val="47000"/>
        </a:schemeClr>
      </a:solidFill>
    </a:ln>
    <a:effectLst>
      <a:reflection blurRad="393700" stA="54000" endPos="29000" dir="5400000" sy="-100000" algn="bl" rotWithShape="0"/>
    </a:effectLst>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9AEC54-941F-4E20-9D27-1E6AC2A2328B}" type="doc">
      <dgm:prSet loTypeId="urn:microsoft.com/office/officeart/2005/8/layout/pyramid1" loCatId="pyramid" qsTypeId="urn:microsoft.com/office/officeart/2005/8/quickstyle/simple1" qsCatId="simple" csTypeId="urn:microsoft.com/office/officeart/2005/8/colors/accent1_5" csCatId="accent1" phldr="1"/>
      <dgm:spPr>
        <a:scene3d>
          <a:camera prst="perspectiveFront" fov="2700000">
            <a:rot lat="20376000" lon="1938000" rev="20112001"/>
          </a:camera>
          <a:lightRig rig="sunrise" dir="t"/>
        </a:scene3d>
      </dgm:spPr>
      <dgm:t>
        <a:bodyPr/>
        <a:lstStyle/>
        <a:p>
          <a:endParaRPr lang="cs-CZ"/>
        </a:p>
      </dgm:t>
    </dgm:pt>
    <dgm:pt modelId="{98BCD82A-4249-438C-9494-570B63E5D023}">
      <dgm:prSet phldrT="[Text]"/>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a:bevelT w="63500"/>
        </a:sp3d>
      </dgm:spPr>
      <dgm:t>
        <a:bodyPr/>
        <a:lstStyle/>
        <a:p>
          <a:r>
            <a:rPr lang="cs-CZ"/>
            <a:t>Seberealizace</a:t>
          </a:r>
        </a:p>
      </dgm:t>
    </dgm:pt>
    <dgm:pt modelId="{41CFDA68-B874-4698-B6F3-507A6BF3F9E0}" type="parTrans" cxnId="{F96508A9-7A2A-451F-84A7-CE949C924826}">
      <dgm:prSet/>
      <dgm:spPr/>
      <dgm:t>
        <a:bodyPr/>
        <a:lstStyle/>
        <a:p>
          <a:endParaRPr lang="cs-CZ"/>
        </a:p>
      </dgm:t>
    </dgm:pt>
    <dgm:pt modelId="{C33023B8-C1CE-4569-84EC-8B380A356EE0}" type="sibTrans" cxnId="{F96508A9-7A2A-451F-84A7-CE949C924826}">
      <dgm:prSet/>
      <dgm:spPr/>
      <dgm:t>
        <a:bodyPr/>
        <a:lstStyle/>
        <a:p>
          <a:endParaRPr lang="cs-CZ"/>
        </a:p>
      </dgm:t>
    </dgm:pt>
    <dgm:pt modelId="{CABF1072-F289-46C7-ACF2-66A098C14CA4}">
      <dgm:prSet phldrT="[Text]"/>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a:bevelT w="63500"/>
        </a:sp3d>
      </dgm:spPr>
      <dgm:t>
        <a:bodyPr/>
        <a:lstStyle/>
        <a:p>
          <a:r>
            <a:rPr lang="cs-CZ"/>
            <a:t>Potřeba uznání, úcty</a:t>
          </a:r>
        </a:p>
      </dgm:t>
    </dgm:pt>
    <dgm:pt modelId="{CE5B7A57-0DC8-4368-B58E-26C609B5B9BB}" type="parTrans" cxnId="{43013375-54A9-467D-80CF-6994919A954D}">
      <dgm:prSet/>
      <dgm:spPr/>
      <dgm:t>
        <a:bodyPr/>
        <a:lstStyle/>
        <a:p>
          <a:endParaRPr lang="cs-CZ"/>
        </a:p>
      </dgm:t>
    </dgm:pt>
    <dgm:pt modelId="{49A982B2-E1B5-4706-AF5D-670013DE1F94}" type="sibTrans" cxnId="{43013375-54A9-467D-80CF-6994919A954D}">
      <dgm:prSet/>
      <dgm:spPr/>
      <dgm:t>
        <a:bodyPr/>
        <a:lstStyle/>
        <a:p>
          <a:endParaRPr lang="cs-CZ"/>
        </a:p>
      </dgm:t>
    </dgm:pt>
    <dgm:pt modelId="{6E0C4625-0B8B-4C95-9FF0-322C458F69BD}">
      <dgm:prSet phldrT="[Text]"/>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a:bevelT w="63500"/>
        </a:sp3d>
      </dgm:spPr>
      <dgm:t>
        <a:bodyPr/>
        <a:lstStyle/>
        <a:p>
          <a:r>
            <a:rPr lang="cs-CZ"/>
            <a:t>Potřeba lásky, přijetí, spolupatřičnosti</a:t>
          </a:r>
        </a:p>
      </dgm:t>
    </dgm:pt>
    <dgm:pt modelId="{AE6B4076-C7D1-498C-9207-5446456668E7}" type="parTrans" cxnId="{F5629D65-E451-4E7D-9DEA-134CD3B095D0}">
      <dgm:prSet/>
      <dgm:spPr/>
      <dgm:t>
        <a:bodyPr/>
        <a:lstStyle/>
        <a:p>
          <a:endParaRPr lang="cs-CZ"/>
        </a:p>
      </dgm:t>
    </dgm:pt>
    <dgm:pt modelId="{3A371109-66DA-41C9-A6F3-3AFC7A47D36B}" type="sibTrans" cxnId="{F5629D65-E451-4E7D-9DEA-134CD3B095D0}">
      <dgm:prSet/>
      <dgm:spPr/>
      <dgm:t>
        <a:bodyPr/>
        <a:lstStyle/>
        <a:p>
          <a:endParaRPr lang="cs-CZ"/>
        </a:p>
      </dgm:t>
    </dgm:pt>
    <dgm:pt modelId="{873E1234-062B-40E2-B911-CEE043E03713}">
      <dgm:prSet/>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a:bevelT w="63500"/>
        </a:sp3d>
      </dgm:spPr>
      <dgm:t>
        <a:bodyPr/>
        <a:lstStyle/>
        <a:p>
          <a:r>
            <a:rPr lang="cs-CZ"/>
            <a:t>Potřeba bezpečí a jistoty</a:t>
          </a:r>
        </a:p>
      </dgm:t>
    </dgm:pt>
    <dgm:pt modelId="{2D393586-34DE-4996-85B3-A8127A3B914A}" type="parTrans" cxnId="{B0E12C64-8BF9-4F81-8F37-E7C0FD1FA34F}">
      <dgm:prSet/>
      <dgm:spPr/>
      <dgm:t>
        <a:bodyPr/>
        <a:lstStyle/>
        <a:p>
          <a:endParaRPr lang="cs-CZ"/>
        </a:p>
      </dgm:t>
    </dgm:pt>
    <dgm:pt modelId="{48657643-6CDF-4A12-82A9-5C8BF0BFB51B}" type="sibTrans" cxnId="{B0E12C64-8BF9-4F81-8F37-E7C0FD1FA34F}">
      <dgm:prSet/>
      <dgm:spPr/>
      <dgm:t>
        <a:bodyPr/>
        <a:lstStyle/>
        <a:p>
          <a:endParaRPr lang="cs-CZ"/>
        </a:p>
      </dgm:t>
    </dgm:pt>
    <dgm:pt modelId="{6269E9F6-7AEC-4759-A791-060BC1D34BCC}">
      <dgm:prSet/>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a:bevelT w="63500"/>
        </a:sp3d>
      </dgm:spPr>
      <dgm:t>
        <a:bodyPr/>
        <a:lstStyle/>
        <a:p>
          <a:r>
            <a:rPr lang="cs-CZ"/>
            <a:t>Základní tělesné, fyziologické potřeby</a:t>
          </a:r>
        </a:p>
      </dgm:t>
    </dgm:pt>
    <dgm:pt modelId="{5880DF45-B6D1-4153-B797-D1883BED4ABD}" type="parTrans" cxnId="{782DD4F6-CE00-42F8-A9EF-4326ED503EB3}">
      <dgm:prSet/>
      <dgm:spPr/>
      <dgm:t>
        <a:bodyPr/>
        <a:lstStyle/>
        <a:p>
          <a:endParaRPr lang="cs-CZ"/>
        </a:p>
      </dgm:t>
    </dgm:pt>
    <dgm:pt modelId="{08800E78-86C1-4840-AC9B-28DDA86B8825}" type="sibTrans" cxnId="{782DD4F6-CE00-42F8-A9EF-4326ED503EB3}">
      <dgm:prSet/>
      <dgm:spPr/>
      <dgm:t>
        <a:bodyPr/>
        <a:lstStyle/>
        <a:p>
          <a:endParaRPr lang="cs-CZ"/>
        </a:p>
      </dgm:t>
    </dgm:pt>
    <dgm:pt modelId="{0A33501F-E29B-46ED-9431-982485CF617E}" type="pres">
      <dgm:prSet presAssocID="{669AEC54-941F-4E20-9D27-1E6AC2A2328B}" presName="Name0" presStyleCnt="0">
        <dgm:presLayoutVars>
          <dgm:dir/>
          <dgm:animLvl val="lvl"/>
          <dgm:resizeHandles val="exact"/>
        </dgm:presLayoutVars>
      </dgm:prSet>
      <dgm:spPr/>
      <dgm:t>
        <a:bodyPr/>
        <a:lstStyle/>
        <a:p>
          <a:endParaRPr lang="cs-CZ"/>
        </a:p>
      </dgm:t>
    </dgm:pt>
    <dgm:pt modelId="{3B6CF529-0CC4-4DF1-86D0-2966B4A8AA20}" type="pres">
      <dgm:prSet presAssocID="{98BCD82A-4249-438C-9494-570B63E5D023}" presName="Name8" presStyleCnt="0"/>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prstMaterial="legacyWireframe">
          <a:bevelT w="63500" h="190500"/>
          <a:bevelB w="127000"/>
        </a:sp3d>
      </dgm:spPr>
    </dgm:pt>
    <dgm:pt modelId="{8BB1CAE3-A551-48BE-AFCC-802B60700319}" type="pres">
      <dgm:prSet presAssocID="{98BCD82A-4249-438C-9494-570B63E5D023}" presName="level" presStyleLbl="node1" presStyleIdx="0" presStyleCnt="5">
        <dgm:presLayoutVars>
          <dgm:chMax val="1"/>
          <dgm:bulletEnabled val="1"/>
        </dgm:presLayoutVars>
      </dgm:prSet>
      <dgm:spPr/>
      <dgm:t>
        <a:bodyPr/>
        <a:lstStyle/>
        <a:p>
          <a:endParaRPr lang="cs-CZ"/>
        </a:p>
      </dgm:t>
    </dgm:pt>
    <dgm:pt modelId="{78993666-4A03-4043-8FFD-30C8403C3A99}" type="pres">
      <dgm:prSet presAssocID="{98BCD82A-4249-438C-9494-570B63E5D023}" presName="levelTx" presStyleLbl="revTx" presStyleIdx="0" presStyleCnt="0">
        <dgm:presLayoutVars>
          <dgm:chMax val="1"/>
          <dgm:bulletEnabled val="1"/>
        </dgm:presLayoutVars>
      </dgm:prSet>
      <dgm:spPr/>
      <dgm:t>
        <a:bodyPr/>
        <a:lstStyle/>
        <a:p>
          <a:endParaRPr lang="cs-CZ"/>
        </a:p>
      </dgm:t>
    </dgm:pt>
    <dgm:pt modelId="{7399E232-D2E1-4A92-9F64-1FA530C4D0E4}" type="pres">
      <dgm:prSet presAssocID="{CABF1072-F289-46C7-ACF2-66A098C14CA4}" presName="Name8" presStyleCnt="0"/>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prstMaterial="legacyWireframe">
          <a:bevelT w="63500" h="190500"/>
          <a:bevelB w="127000"/>
        </a:sp3d>
      </dgm:spPr>
    </dgm:pt>
    <dgm:pt modelId="{8DA7E465-69D7-4C9C-AD80-5E8BEFEA4CD4}" type="pres">
      <dgm:prSet presAssocID="{CABF1072-F289-46C7-ACF2-66A098C14CA4}" presName="level" presStyleLbl="node1" presStyleIdx="1" presStyleCnt="5">
        <dgm:presLayoutVars>
          <dgm:chMax val="1"/>
          <dgm:bulletEnabled val="1"/>
        </dgm:presLayoutVars>
      </dgm:prSet>
      <dgm:spPr/>
      <dgm:t>
        <a:bodyPr/>
        <a:lstStyle/>
        <a:p>
          <a:endParaRPr lang="cs-CZ"/>
        </a:p>
      </dgm:t>
    </dgm:pt>
    <dgm:pt modelId="{6009DD41-3D4B-4FCF-B82A-A89EB798F6D5}" type="pres">
      <dgm:prSet presAssocID="{CABF1072-F289-46C7-ACF2-66A098C14CA4}" presName="levelTx" presStyleLbl="revTx" presStyleIdx="0" presStyleCnt="0">
        <dgm:presLayoutVars>
          <dgm:chMax val="1"/>
          <dgm:bulletEnabled val="1"/>
        </dgm:presLayoutVars>
      </dgm:prSet>
      <dgm:spPr/>
      <dgm:t>
        <a:bodyPr/>
        <a:lstStyle/>
        <a:p>
          <a:endParaRPr lang="cs-CZ"/>
        </a:p>
      </dgm:t>
    </dgm:pt>
    <dgm:pt modelId="{BB686425-CB01-4E7E-ADC4-0004B56109EA}" type="pres">
      <dgm:prSet presAssocID="{6E0C4625-0B8B-4C95-9FF0-322C458F69BD}" presName="Name8" presStyleCnt="0"/>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prstMaterial="legacyWireframe">
          <a:bevelT w="63500" h="190500"/>
          <a:bevelB w="127000"/>
        </a:sp3d>
      </dgm:spPr>
    </dgm:pt>
    <dgm:pt modelId="{465E0B50-90EB-4F33-B581-B25754976D46}" type="pres">
      <dgm:prSet presAssocID="{6E0C4625-0B8B-4C95-9FF0-322C458F69BD}" presName="level" presStyleLbl="node1" presStyleIdx="2" presStyleCnt="5">
        <dgm:presLayoutVars>
          <dgm:chMax val="1"/>
          <dgm:bulletEnabled val="1"/>
        </dgm:presLayoutVars>
      </dgm:prSet>
      <dgm:spPr/>
      <dgm:t>
        <a:bodyPr/>
        <a:lstStyle/>
        <a:p>
          <a:endParaRPr lang="cs-CZ"/>
        </a:p>
      </dgm:t>
    </dgm:pt>
    <dgm:pt modelId="{A6CA3722-EE8C-473F-87CE-ED9DDAA1F79F}" type="pres">
      <dgm:prSet presAssocID="{6E0C4625-0B8B-4C95-9FF0-322C458F69BD}" presName="levelTx" presStyleLbl="revTx" presStyleIdx="0" presStyleCnt="0">
        <dgm:presLayoutVars>
          <dgm:chMax val="1"/>
          <dgm:bulletEnabled val="1"/>
        </dgm:presLayoutVars>
      </dgm:prSet>
      <dgm:spPr/>
      <dgm:t>
        <a:bodyPr/>
        <a:lstStyle/>
        <a:p>
          <a:endParaRPr lang="cs-CZ"/>
        </a:p>
      </dgm:t>
    </dgm:pt>
    <dgm:pt modelId="{491C33F2-0C6E-4368-86DB-193828A99557}" type="pres">
      <dgm:prSet presAssocID="{873E1234-062B-40E2-B911-CEE043E03713}" presName="Name8" presStyleCnt="0"/>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prstMaterial="legacyWireframe">
          <a:bevelT w="63500" h="190500"/>
          <a:bevelB w="127000"/>
        </a:sp3d>
      </dgm:spPr>
    </dgm:pt>
    <dgm:pt modelId="{0169CA91-B0DA-47D5-8B80-9956A051251D}" type="pres">
      <dgm:prSet presAssocID="{873E1234-062B-40E2-B911-CEE043E03713}" presName="level" presStyleLbl="node1" presStyleIdx="3" presStyleCnt="5">
        <dgm:presLayoutVars>
          <dgm:chMax val="1"/>
          <dgm:bulletEnabled val="1"/>
        </dgm:presLayoutVars>
      </dgm:prSet>
      <dgm:spPr/>
      <dgm:t>
        <a:bodyPr/>
        <a:lstStyle/>
        <a:p>
          <a:endParaRPr lang="cs-CZ"/>
        </a:p>
      </dgm:t>
    </dgm:pt>
    <dgm:pt modelId="{15D5D5F6-D501-49B0-BA8A-DB311F8D7C51}" type="pres">
      <dgm:prSet presAssocID="{873E1234-062B-40E2-B911-CEE043E03713}" presName="levelTx" presStyleLbl="revTx" presStyleIdx="0" presStyleCnt="0">
        <dgm:presLayoutVars>
          <dgm:chMax val="1"/>
          <dgm:bulletEnabled val="1"/>
        </dgm:presLayoutVars>
      </dgm:prSet>
      <dgm:spPr/>
      <dgm:t>
        <a:bodyPr/>
        <a:lstStyle/>
        <a:p>
          <a:endParaRPr lang="cs-CZ"/>
        </a:p>
      </dgm:t>
    </dgm:pt>
    <dgm:pt modelId="{49B9A178-50C0-44D5-B798-D14E4D0FAB0A}" type="pres">
      <dgm:prSet presAssocID="{6269E9F6-7AEC-4759-A791-060BC1D34BCC}" presName="Name8" presStyleCnt="0"/>
      <dgm:spPr>
        <a:ln>
          <a:noFill/>
        </a:ln>
        <a:effectLst>
          <a:outerShdw blurRad="127000" dist="38100" dir="2700000" algn="ctr">
            <a:srgbClr val="000000">
              <a:alpha val="45000"/>
            </a:srgbClr>
          </a:outerShdw>
        </a:effectLst>
        <a:scene3d>
          <a:camera prst="perspectiveFront" fov="2700000">
            <a:rot lat="20376000" lon="1938000" rev="20112001"/>
          </a:camera>
          <a:lightRig rig="sunrise" dir="t"/>
        </a:scene3d>
        <a:sp3d prstMaterial="legacyWireframe">
          <a:bevelT w="63500" h="190500"/>
          <a:bevelB w="127000"/>
        </a:sp3d>
      </dgm:spPr>
    </dgm:pt>
    <dgm:pt modelId="{43B69F94-46AD-4438-BC1F-AF27963D9CB7}" type="pres">
      <dgm:prSet presAssocID="{6269E9F6-7AEC-4759-A791-060BC1D34BCC}" presName="level" presStyleLbl="node1" presStyleIdx="4" presStyleCnt="5">
        <dgm:presLayoutVars>
          <dgm:chMax val="1"/>
          <dgm:bulletEnabled val="1"/>
        </dgm:presLayoutVars>
      </dgm:prSet>
      <dgm:spPr/>
      <dgm:t>
        <a:bodyPr/>
        <a:lstStyle/>
        <a:p>
          <a:endParaRPr lang="cs-CZ"/>
        </a:p>
      </dgm:t>
    </dgm:pt>
    <dgm:pt modelId="{EBC5333F-B4B4-4B81-99C8-B4D0E6C700F6}" type="pres">
      <dgm:prSet presAssocID="{6269E9F6-7AEC-4759-A791-060BC1D34BCC}" presName="levelTx" presStyleLbl="revTx" presStyleIdx="0" presStyleCnt="0">
        <dgm:presLayoutVars>
          <dgm:chMax val="1"/>
          <dgm:bulletEnabled val="1"/>
        </dgm:presLayoutVars>
      </dgm:prSet>
      <dgm:spPr/>
      <dgm:t>
        <a:bodyPr/>
        <a:lstStyle/>
        <a:p>
          <a:endParaRPr lang="cs-CZ"/>
        </a:p>
      </dgm:t>
    </dgm:pt>
  </dgm:ptLst>
  <dgm:cxnLst>
    <dgm:cxn modelId="{58238563-1AD7-4F20-8DC7-12A594431F5E}" type="presOf" srcId="{6269E9F6-7AEC-4759-A791-060BC1D34BCC}" destId="{EBC5333F-B4B4-4B81-99C8-B4D0E6C700F6}" srcOrd="1" destOrd="0" presId="urn:microsoft.com/office/officeart/2005/8/layout/pyramid1"/>
    <dgm:cxn modelId="{66FA961F-26F9-4262-AE35-BCEB849D28F6}" type="presOf" srcId="{98BCD82A-4249-438C-9494-570B63E5D023}" destId="{8BB1CAE3-A551-48BE-AFCC-802B60700319}" srcOrd="0" destOrd="0" presId="urn:microsoft.com/office/officeart/2005/8/layout/pyramid1"/>
    <dgm:cxn modelId="{BE457C77-679D-46C0-9E62-B4620696E231}" type="presOf" srcId="{CABF1072-F289-46C7-ACF2-66A098C14CA4}" destId="{8DA7E465-69D7-4C9C-AD80-5E8BEFEA4CD4}" srcOrd="0" destOrd="0" presId="urn:microsoft.com/office/officeart/2005/8/layout/pyramid1"/>
    <dgm:cxn modelId="{D3EF456C-464F-47BF-948A-FD0612D5F86D}" type="presOf" srcId="{98BCD82A-4249-438C-9494-570B63E5D023}" destId="{78993666-4A03-4043-8FFD-30C8403C3A99}" srcOrd="1" destOrd="0" presId="urn:microsoft.com/office/officeart/2005/8/layout/pyramid1"/>
    <dgm:cxn modelId="{B0E12C64-8BF9-4F81-8F37-E7C0FD1FA34F}" srcId="{669AEC54-941F-4E20-9D27-1E6AC2A2328B}" destId="{873E1234-062B-40E2-B911-CEE043E03713}" srcOrd="3" destOrd="0" parTransId="{2D393586-34DE-4996-85B3-A8127A3B914A}" sibTransId="{48657643-6CDF-4A12-82A9-5C8BF0BFB51B}"/>
    <dgm:cxn modelId="{4D30B8D3-4432-4748-921D-98F38D1B65E8}" type="presOf" srcId="{873E1234-062B-40E2-B911-CEE043E03713}" destId="{0169CA91-B0DA-47D5-8B80-9956A051251D}" srcOrd="0" destOrd="0" presId="urn:microsoft.com/office/officeart/2005/8/layout/pyramid1"/>
    <dgm:cxn modelId="{5F533EE6-9EE9-419D-AE79-4C17583AE6E4}" type="presOf" srcId="{873E1234-062B-40E2-B911-CEE043E03713}" destId="{15D5D5F6-D501-49B0-BA8A-DB311F8D7C51}" srcOrd="1" destOrd="0" presId="urn:microsoft.com/office/officeart/2005/8/layout/pyramid1"/>
    <dgm:cxn modelId="{F5629D65-E451-4E7D-9DEA-134CD3B095D0}" srcId="{669AEC54-941F-4E20-9D27-1E6AC2A2328B}" destId="{6E0C4625-0B8B-4C95-9FF0-322C458F69BD}" srcOrd="2" destOrd="0" parTransId="{AE6B4076-C7D1-498C-9207-5446456668E7}" sibTransId="{3A371109-66DA-41C9-A6F3-3AFC7A47D36B}"/>
    <dgm:cxn modelId="{D1CE96E4-6CEB-41F9-9C95-A79AB017EFBA}" type="presOf" srcId="{CABF1072-F289-46C7-ACF2-66A098C14CA4}" destId="{6009DD41-3D4B-4FCF-B82A-A89EB798F6D5}" srcOrd="1" destOrd="0" presId="urn:microsoft.com/office/officeart/2005/8/layout/pyramid1"/>
    <dgm:cxn modelId="{F96508A9-7A2A-451F-84A7-CE949C924826}" srcId="{669AEC54-941F-4E20-9D27-1E6AC2A2328B}" destId="{98BCD82A-4249-438C-9494-570B63E5D023}" srcOrd="0" destOrd="0" parTransId="{41CFDA68-B874-4698-B6F3-507A6BF3F9E0}" sibTransId="{C33023B8-C1CE-4569-84EC-8B380A356EE0}"/>
    <dgm:cxn modelId="{0209EF8F-82F8-47A0-BD50-C2DA5C18A167}" type="presOf" srcId="{6E0C4625-0B8B-4C95-9FF0-322C458F69BD}" destId="{465E0B50-90EB-4F33-B581-B25754976D46}" srcOrd="0" destOrd="0" presId="urn:microsoft.com/office/officeart/2005/8/layout/pyramid1"/>
    <dgm:cxn modelId="{782DD4F6-CE00-42F8-A9EF-4326ED503EB3}" srcId="{669AEC54-941F-4E20-9D27-1E6AC2A2328B}" destId="{6269E9F6-7AEC-4759-A791-060BC1D34BCC}" srcOrd="4" destOrd="0" parTransId="{5880DF45-B6D1-4153-B797-D1883BED4ABD}" sibTransId="{08800E78-86C1-4840-AC9B-28DDA86B8825}"/>
    <dgm:cxn modelId="{5925F5B9-0BB7-4C02-9B1A-AE74E2D8DFFB}" type="presOf" srcId="{6269E9F6-7AEC-4759-A791-060BC1D34BCC}" destId="{43B69F94-46AD-4438-BC1F-AF27963D9CB7}" srcOrd="0" destOrd="0" presId="urn:microsoft.com/office/officeart/2005/8/layout/pyramid1"/>
    <dgm:cxn modelId="{F97497BC-553A-4148-AA5F-FAE89F77FA5D}" type="presOf" srcId="{669AEC54-941F-4E20-9D27-1E6AC2A2328B}" destId="{0A33501F-E29B-46ED-9431-982485CF617E}" srcOrd="0" destOrd="0" presId="urn:microsoft.com/office/officeart/2005/8/layout/pyramid1"/>
    <dgm:cxn modelId="{5CB6B4E7-371F-4F50-BCC8-4939E09288D4}" type="presOf" srcId="{6E0C4625-0B8B-4C95-9FF0-322C458F69BD}" destId="{A6CA3722-EE8C-473F-87CE-ED9DDAA1F79F}" srcOrd="1" destOrd="0" presId="urn:microsoft.com/office/officeart/2005/8/layout/pyramid1"/>
    <dgm:cxn modelId="{43013375-54A9-467D-80CF-6994919A954D}" srcId="{669AEC54-941F-4E20-9D27-1E6AC2A2328B}" destId="{CABF1072-F289-46C7-ACF2-66A098C14CA4}" srcOrd="1" destOrd="0" parTransId="{CE5B7A57-0DC8-4368-B58E-26C609B5B9BB}" sibTransId="{49A982B2-E1B5-4706-AF5D-670013DE1F94}"/>
    <dgm:cxn modelId="{95291E4F-4C49-44A0-89A8-FCEC8B6DEFD6}" type="presParOf" srcId="{0A33501F-E29B-46ED-9431-982485CF617E}" destId="{3B6CF529-0CC4-4DF1-86D0-2966B4A8AA20}" srcOrd="0" destOrd="0" presId="urn:microsoft.com/office/officeart/2005/8/layout/pyramid1"/>
    <dgm:cxn modelId="{F8B64F45-D2FE-490F-9EDA-484DB23A867E}" type="presParOf" srcId="{3B6CF529-0CC4-4DF1-86D0-2966B4A8AA20}" destId="{8BB1CAE3-A551-48BE-AFCC-802B60700319}" srcOrd="0" destOrd="0" presId="urn:microsoft.com/office/officeart/2005/8/layout/pyramid1"/>
    <dgm:cxn modelId="{064B351D-E377-4407-A71B-E55256C03547}" type="presParOf" srcId="{3B6CF529-0CC4-4DF1-86D0-2966B4A8AA20}" destId="{78993666-4A03-4043-8FFD-30C8403C3A99}" srcOrd="1" destOrd="0" presId="urn:microsoft.com/office/officeart/2005/8/layout/pyramid1"/>
    <dgm:cxn modelId="{9C8F1BEF-386C-434A-A309-C18DCAE173B0}" type="presParOf" srcId="{0A33501F-E29B-46ED-9431-982485CF617E}" destId="{7399E232-D2E1-4A92-9F64-1FA530C4D0E4}" srcOrd="1" destOrd="0" presId="urn:microsoft.com/office/officeart/2005/8/layout/pyramid1"/>
    <dgm:cxn modelId="{C2D7906A-2434-4006-9BA7-04608DC3D272}" type="presParOf" srcId="{7399E232-D2E1-4A92-9F64-1FA530C4D0E4}" destId="{8DA7E465-69D7-4C9C-AD80-5E8BEFEA4CD4}" srcOrd="0" destOrd="0" presId="urn:microsoft.com/office/officeart/2005/8/layout/pyramid1"/>
    <dgm:cxn modelId="{9E17EED5-E924-4E0D-827F-A31ED550CDC4}" type="presParOf" srcId="{7399E232-D2E1-4A92-9F64-1FA530C4D0E4}" destId="{6009DD41-3D4B-4FCF-B82A-A89EB798F6D5}" srcOrd="1" destOrd="0" presId="urn:microsoft.com/office/officeart/2005/8/layout/pyramid1"/>
    <dgm:cxn modelId="{7EDF9AFE-0108-4F98-B0E3-B0B6CF6C4881}" type="presParOf" srcId="{0A33501F-E29B-46ED-9431-982485CF617E}" destId="{BB686425-CB01-4E7E-ADC4-0004B56109EA}" srcOrd="2" destOrd="0" presId="urn:microsoft.com/office/officeart/2005/8/layout/pyramid1"/>
    <dgm:cxn modelId="{505022B3-8E16-4E66-8E8C-5E9F323E8DCD}" type="presParOf" srcId="{BB686425-CB01-4E7E-ADC4-0004B56109EA}" destId="{465E0B50-90EB-4F33-B581-B25754976D46}" srcOrd="0" destOrd="0" presId="urn:microsoft.com/office/officeart/2005/8/layout/pyramid1"/>
    <dgm:cxn modelId="{6E6ECB86-3254-4D79-AA6F-8F2F720EE8BC}" type="presParOf" srcId="{BB686425-CB01-4E7E-ADC4-0004B56109EA}" destId="{A6CA3722-EE8C-473F-87CE-ED9DDAA1F79F}" srcOrd="1" destOrd="0" presId="urn:microsoft.com/office/officeart/2005/8/layout/pyramid1"/>
    <dgm:cxn modelId="{039A66E7-F6DD-4E38-B72E-9A998110EAFA}" type="presParOf" srcId="{0A33501F-E29B-46ED-9431-982485CF617E}" destId="{491C33F2-0C6E-4368-86DB-193828A99557}" srcOrd="3" destOrd="0" presId="urn:microsoft.com/office/officeart/2005/8/layout/pyramid1"/>
    <dgm:cxn modelId="{AFA63663-943E-4ABD-9AE6-379AD4ED176E}" type="presParOf" srcId="{491C33F2-0C6E-4368-86DB-193828A99557}" destId="{0169CA91-B0DA-47D5-8B80-9956A051251D}" srcOrd="0" destOrd="0" presId="urn:microsoft.com/office/officeart/2005/8/layout/pyramid1"/>
    <dgm:cxn modelId="{25CB2EA0-7479-4E13-82B0-F63B24EFCC5C}" type="presParOf" srcId="{491C33F2-0C6E-4368-86DB-193828A99557}" destId="{15D5D5F6-D501-49B0-BA8A-DB311F8D7C51}" srcOrd="1" destOrd="0" presId="urn:microsoft.com/office/officeart/2005/8/layout/pyramid1"/>
    <dgm:cxn modelId="{7CEBF15A-A04E-4677-91D1-C92114550408}" type="presParOf" srcId="{0A33501F-E29B-46ED-9431-982485CF617E}" destId="{49B9A178-50C0-44D5-B798-D14E4D0FAB0A}" srcOrd="4" destOrd="0" presId="urn:microsoft.com/office/officeart/2005/8/layout/pyramid1"/>
    <dgm:cxn modelId="{B43D36B7-35F8-406A-9A5B-D3C2341E6C8E}" type="presParOf" srcId="{49B9A178-50C0-44D5-B798-D14E4D0FAB0A}" destId="{43B69F94-46AD-4438-BC1F-AF27963D9CB7}" srcOrd="0" destOrd="0" presId="urn:microsoft.com/office/officeart/2005/8/layout/pyramid1"/>
    <dgm:cxn modelId="{B3299190-8BAA-4E5C-A103-5504FB04C68E}" type="presParOf" srcId="{49B9A178-50C0-44D5-B798-D14E4D0FAB0A}" destId="{EBC5333F-B4B4-4B81-99C8-B4D0E6C700F6}" srcOrd="1" destOrd="0" presId="urn:microsoft.com/office/officeart/2005/8/layout/pyramid1"/>
  </dgm:cxnLst>
  <dgm:bg>
    <a:solidFill>
      <a:schemeClr val="accent6">
        <a:lumMod val="20000"/>
        <a:lumOff val="80000"/>
      </a:schemeClr>
    </a:solidFill>
    <a:effectLst>
      <a:outerShdw blurRad="50800" dist="50800" dir="5400000" algn="ctr" rotWithShape="0">
        <a:srgbClr val="000000">
          <a:alpha val="48000"/>
        </a:srgbClr>
      </a:outerShdw>
      <a:softEdge rad="787400"/>
    </a:effect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DC4527-286A-40A1-98D3-3FAB3A360582}">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34925" cap="flat" cmpd="sng" algn="ctr">
          <a:solidFill>
            <a:srgbClr val="FFFFFF"/>
          </a:solidFill>
          <a:prstDash val="solid"/>
          <a:miter lim="800000"/>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z="-40000" extrusionH="177800" contourW="12700" prstMaterial="clear">
          <a:bevelT w="304800" h="12700" prst="softRound"/>
          <a:bevelB prst="softRound"/>
          <a:extrusionClr>
            <a:schemeClr val="accent1">
              <a:lumMod val="75000"/>
            </a:schemeClr>
          </a:extrusionClr>
          <a:contourClr>
            <a:srgbClr val="92D050"/>
          </a:contourClr>
        </a:sp3d>
      </dsp:spPr>
      <dsp:style>
        <a:lnRef idx="2">
          <a:scrgbClr r="0" g="0" b="0"/>
        </a:lnRef>
        <a:fillRef idx="0">
          <a:scrgbClr r="0" g="0" b="0"/>
        </a:fillRef>
        <a:effectRef idx="0">
          <a:scrgbClr r="0" g="0" b="0"/>
        </a:effectRef>
        <a:fontRef idx="minor"/>
      </dsp:style>
    </dsp:sp>
    <dsp:sp modelId="{8BE3DA5F-0853-4944-910E-6B689EE9A800}">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34925" cap="flat" cmpd="sng" algn="ctr">
          <a:solidFill>
            <a:srgbClr val="FFFFFF"/>
          </a:solidFill>
          <a:prstDash val="solid"/>
          <a:miter lim="800000"/>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z="-40000" extrusionH="177800" contourW="12700" prstMaterial="clear">
          <a:bevelT w="304800" h="12700" prst="softRound"/>
          <a:bevelB prst="softRound"/>
          <a:extrusionClr>
            <a:schemeClr val="accent1">
              <a:lumMod val="75000"/>
            </a:schemeClr>
          </a:extrusionClr>
          <a:contourClr>
            <a:srgbClr val="92D050"/>
          </a:contourClr>
        </a:sp3d>
      </dsp:spPr>
      <dsp:style>
        <a:lnRef idx="2">
          <a:scrgbClr r="0" g="0" b="0"/>
        </a:lnRef>
        <a:fillRef idx="0">
          <a:scrgbClr r="0" g="0" b="0"/>
        </a:fillRef>
        <a:effectRef idx="0">
          <a:scrgbClr r="0" g="0" b="0"/>
        </a:effectRef>
        <a:fontRef idx="minor"/>
      </dsp:style>
    </dsp:sp>
    <dsp:sp modelId="{BFDFD58E-40C2-4887-B4B6-D39F1A93ED08}">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34925" cap="flat" cmpd="sng" algn="ctr">
          <a:solidFill>
            <a:srgbClr val="FFFFFF"/>
          </a:solidFill>
          <a:prstDash val="solid"/>
          <a:miter lim="800000"/>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z="-40000" extrusionH="177800" contourW="12700" prstMaterial="clear">
          <a:bevelT w="304800" h="12700" prst="softRound"/>
          <a:bevelB prst="softRound"/>
          <a:extrusionClr>
            <a:schemeClr val="accent1">
              <a:lumMod val="75000"/>
            </a:schemeClr>
          </a:extrusionClr>
          <a:contourClr>
            <a:srgbClr val="92D050"/>
          </a:contourClr>
        </a:sp3d>
      </dsp:spPr>
      <dsp:style>
        <a:lnRef idx="2">
          <a:scrgbClr r="0" g="0" b="0"/>
        </a:lnRef>
        <a:fillRef idx="0">
          <a:scrgbClr r="0" g="0" b="0"/>
        </a:fillRef>
        <a:effectRef idx="0">
          <a:scrgbClr r="0" g="0" b="0"/>
        </a:effectRef>
        <a:fontRef idx="minor"/>
      </dsp:style>
    </dsp:sp>
    <dsp:sp modelId="{63F32AF5-E29B-4E38-AD58-1C554C4578A2}">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34925" cap="flat" cmpd="sng" algn="ctr">
          <a:solidFill>
            <a:srgbClr val="FFFFFF"/>
          </a:solidFill>
          <a:prstDash val="solid"/>
          <a:miter lim="800000"/>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z="-40000" extrusionH="177800" contourW="12700" prstMaterial="clear">
          <a:bevelT w="304800" h="12700" prst="softRound"/>
          <a:bevelB prst="softRound"/>
          <a:extrusionClr>
            <a:schemeClr val="accent1">
              <a:lumMod val="75000"/>
            </a:schemeClr>
          </a:extrusionClr>
          <a:contourClr>
            <a:srgbClr val="92D050"/>
          </a:contourClr>
        </a:sp3d>
      </dsp:spPr>
      <dsp:style>
        <a:lnRef idx="2">
          <a:scrgbClr r="0" g="0" b="0"/>
        </a:lnRef>
        <a:fillRef idx="0">
          <a:scrgbClr r="0" g="0" b="0"/>
        </a:fillRef>
        <a:effectRef idx="0">
          <a:scrgbClr r="0" g="0" b="0"/>
        </a:effectRef>
        <a:fontRef idx="minor"/>
      </dsp:style>
    </dsp:sp>
    <dsp:sp modelId="{0B169142-2A8D-4EF2-AE0D-D0D87B5ECDE6}">
      <dsp:nvSpPr>
        <dsp:cNvPr id="0" name=""/>
        <dsp:cNvSpPr/>
      </dsp:nvSpPr>
      <dsp:spPr>
        <a:xfrm>
          <a:off x="2151329" y="884036"/>
          <a:ext cx="1183741" cy="591870"/>
        </a:xfrm>
        <a:prstGeom prst="smileyFace">
          <a:avLst/>
        </a:prstGeom>
        <a:solidFill>
          <a:schemeClr val="accent1">
            <a:hueOff val="0"/>
            <a:satOff val="0"/>
            <a:lumOff val="0"/>
            <a:alphaOff val="0"/>
          </a:schemeClr>
        </a:solidFill>
        <a:ln w="34925">
          <a:solidFill>
            <a:srgbClr val="FFFFFF"/>
          </a:solidFill>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extrusionH="177800" contourW="12700" prstMaterial="clear">
          <a:bevelT w="304800" h="12700" prst="softRound"/>
          <a:bevelB prst="softRound"/>
          <a:extrusionClr>
            <a:schemeClr val="accent1">
              <a:lumMod val="75000"/>
            </a:schemeClr>
          </a:extrusionClr>
          <a:contourClr>
            <a:srgbClr val="92D050"/>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cs-CZ" sz="1400" b="1" kern="1200" cap="none" spc="0">
              <a:ln w="11112">
                <a:prstDash val="solid"/>
              </a:ln>
              <a:effectLst/>
            </a:rPr>
            <a:t>Tiskárny</a:t>
          </a:r>
        </a:p>
      </dsp:txBody>
      <dsp:txXfrm>
        <a:off x="2324684" y="970713"/>
        <a:ext cx="837031" cy="418516"/>
      </dsp:txXfrm>
    </dsp:sp>
    <dsp:sp modelId="{E4A40FF1-22BB-4171-9D05-EEDF1C828945}">
      <dsp:nvSpPr>
        <dsp:cNvPr id="0" name=""/>
        <dsp:cNvSpPr/>
      </dsp:nvSpPr>
      <dsp:spPr>
        <a:xfrm>
          <a:off x="2837" y="1724492"/>
          <a:ext cx="1183741" cy="591870"/>
        </a:xfrm>
        <a:prstGeom prst="rect">
          <a:avLst/>
        </a:prstGeom>
        <a:solidFill>
          <a:schemeClr val="accent1">
            <a:hueOff val="0"/>
            <a:satOff val="0"/>
            <a:lumOff val="0"/>
            <a:alphaOff val="0"/>
          </a:schemeClr>
        </a:solidFill>
        <a:ln w="34925">
          <a:solidFill>
            <a:srgbClr val="FFFFFF"/>
          </a:solidFill>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extrusionH="177800" contourW="12700" prstMaterial="clear">
          <a:bevelT w="304800" h="12700" prst="softRound"/>
          <a:bevelB prst="softRound"/>
          <a:extrusionClr>
            <a:schemeClr val="accent1">
              <a:lumMod val="75000"/>
            </a:schemeClr>
          </a:extrusionClr>
          <a:contourClr>
            <a:srgbClr val="92D050"/>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cs-CZ" sz="1400" b="1" kern="1200" cap="none" spc="0">
              <a:ln w="11112">
                <a:prstDash val="solid"/>
              </a:ln>
              <a:effectLst/>
            </a:rPr>
            <a:t>Řádkové</a:t>
          </a:r>
        </a:p>
        <a:p>
          <a:pPr lvl="0" algn="ctr" defTabSz="622300">
            <a:lnSpc>
              <a:spcPct val="90000"/>
            </a:lnSpc>
            <a:spcBef>
              <a:spcPct val="0"/>
            </a:spcBef>
            <a:spcAft>
              <a:spcPct val="35000"/>
            </a:spcAft>
          </a:pPr>
          <a:r>
            <a:rPr lang="cs-CZ" sz="1400" b="1" kern="1200" cap="none" spc="0">
              <a:ln w="11112">
                <a:prstDash val="solid"/>
              </a:ln>
              <a:effectLst/>
            </a:rPr>
            <a:t>(rychlotiskárny)</a:t>
          </a:r>
        </a:p>
      </dsp:txBody>
      <dsp:txXfrm>
        <a:off x="2837" y="1724492"/>
        <a:ext cx="1183741" cy="591870"/>
      </dsp:txXfrm>
    </dsp:sp>
    <dsp:sp modelId="{B2343D30-31AA-48F7-B9D4-33FF8DC3F727}">
      <dsp:nvSpPr>
        <dsp:cNvPr id="0" name=""/>
        <dsp:cNvSpPr/>
      </dsp:nvSpPr>
      <dsp:spPr>
        <a:xfrm>
          <a:off x="1435165" y="1724492"/>
          <a:ext cx="1183741" cy="591870"/>
        </a:xfrm>
        <a:prstGeom prst="rect">
          <a:avLst/>
        </a:prstGeom>
        <a:solidFill>
          <a:schemeClr val="accent1">
            <a:hueOff val="0"/>
            <a:satOff val="0"/>
            <a:lumOff val="0"/>
            <a:alphaOff val="0"/>
          </a:schemeClr>
        </a:solidFill>
        <a:ln w="34925">
          <a:solidFill>
            <a:srgbClr val="FFFFFF"/>
          </a:solidFill>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extrusionH="177800" contourW="12700" prstMaterial="clear">
          <a:bevelT w="304800" h="12700" prst="softRound"/>
          <a:bevelB prst="softRound"/>
          <a:extrusionClr>
            <a:schemeClr val="accent1">
              <a:lumMod val="75000"/>
            </a:schemeClr>
          </a:extrusionClr>
          <a:contourClr>
            <a:srgbClr val="92D050"/>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cs-CZ" sz="1400" b="1" kern="1200" cap="none" spc="0">
              <a:ln w="11112">
                <a:prstDash val="solid"/>
              </a:ln>
              <a:effectLst/>
            </a:rPr>
            <a:t>Inkoustové</a:t>
          </a:r>
        </a:p>
      </dsp:txBody>
      <dsp:txXfrm>
        <a:off x="1435165" y="1724492"/>
        <a:ext cx="1183741" cy="591870"/>
      </dsp:txXfrm>
    </dsp:sp>
    <dsp:sp modelId="{202E3645-79C9-4CDC-BDB1-D6C4CADA7421}">
      <dsp:nvSpPr>
        <dsp:cNvPr id="0" name=""/>
        <dsp:cNvSpPr/>
      </dsp:nvSpPr>
      <dsp:spPr>
        <a:xfrm>
          <a:off x="2867492" y="1724492"/>
          <a:ext cx="1183741" cy="591870"/>
        </a:xfrm>
        <a:prstGeom prst="rect">
          <a:avLst/>
        </a:prstGeom>
        <a:solidFill>
          <a:schemeClr val="accent1">
            <a:hueOff val="0"/>
            <a:satOff val="0"/>
            <a:lumOff val="0"/>
            <a:alphaOff val="0"/>
          </a:schemeClr>
        </a:solidFill>
        <a:ln w="34925">
          <a:solidFill>
            <a:srgbClr val="FFFFFF"/>
          </a:solidFill>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extrusionH="177800" contourW="12700" prstMaterial="clear">
          <a:bevelT w="304800" h="12700" prst="softRound"/>
          <a:bevelB prst="softRound"/>
          <a:extrusionClr>
            <a:schemeClr val="accent1">
              <a:lumMod val="75000"/>
            </a:schemeClr>
          </a:extrusionClr>
          <a:contourClr>
            <a:srgbClr val="92D050"/>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cs-CZ" sz="1400" b="1" kern="1200" cap="none" spc="0">
              <a:ln w="11112">
                <a:prstDash val="solid"/>
              </a:ln>
              <a:effectLst/>
            </a:rPr>
            <a:t>Jehličkové</a:t>
          </a:r>
        </a:p>
      </dsp:txBody>
      <dsp:txXfrm>
        <a:off x="2867492" y="1724492"/>
        <a:ext cx="1183741" cy="591870"/>
      </dsp:txXfrm>
    </dsp:sp>
    <dsp:sp modelId="{90D7E436-E899-4921-B2D2-44CA0723A778}">
      <dsp:nvSpPr>
        <dsp:cNvPr id="0" name=""/>
        <dsp:cNvSpPr/>
      </dsp:nvSpPr>
      <dsp:spPr>
        <a:xfrm>
          <a:off x="4299820" y="1724492"/>
          <a:ext cx="1183741" cy="591870"/>
        </a:xfrm>
        <a:prstGeom prst="rect">
          <a:avLst/>
        </a:prstGeom>
        <a:solidFill>
          <a:schemeClr val="accent1">
            <a:hueOff val="0"/>
            <a:satOff val="0"/>
            <a:lumOff val="0"/>
            <a:alphaOff val="0"/>
          </a:schemeClr>
        </a:solidFill>
        <a:ln w="34925">
          <a:solidFill>
            <a:srgbClr val="FFFFFF"/>
          </a:solidFill>
        </a:ln>
        <a:effectLst>
          <a:outerShdw blurRad="317500" dir="2700000" algn="ctr" rotWithShape="0">
            <a:srgbClr val="000000">
              <a:alpha val="43000"/>
            </a:srgbClr>
          </a:outerShdw>
        </a:effectLst>
        <a:scene3d>
          <a:camera prst="perspectiveFront" fov="2700000" zoom="95000">
            <a:rot lat="19086000" lon="19067999" rev="3108000"/>
          </a:camera>
          <a:lightRig rig="sunrise" dir="t"/>
        </a:scene3d>
        <a:sp3d extrusionH="177800" contourW="12700" prstMaterial="clear">
          <a:bevelT w="304800" h="12700" prst="softRound"/>
          <a:bevelB prst="softRound"/>
          <a:extrusionClr>
            <a:schemeClr val="accent1">
              <a:lumMod val="75000"/>
            </a:schemeClr>
          </a:extrusionClr>
          <a:contourClr>
            <a:srgbClr val="92D050"/>
          </a:contourClr>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cs-CZ" sz="1400" b="1" kern="1200" cap="none" spc="0">
              <a:ln w="11112">
                <a:prstDash val="solid"/>
              </a:ln>
              <a:effectLst/>
            </a:rPr>
            <a:t>Laserové</a:t>
          </a:r>
        </a:p>
      </dsp:txBody>
      <dsp:txXfrm>
        <a:off x="4299820" y="17244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E5B8E1-FC11-4AFE-96F2-1330DDADCA8C}">
      <dsp:nvSpPr>
        <dsp:cNvPr id="0" name=""/>
        <dsp:cNvSpPr/>
      </dsp:nvSpPr>
      <dsp:spPr>
        <a:xfrm>
          <a:off x="2259657" y="390"/>
          <a:ext cx="967085" cy="967085"/>
        </a:xfrm>
        <a:prstGeom prst="ellipse">
          <a:avLst/>
        </a:prstGeom>
        <a:solidFill>
          <a:schemeClr val="accent2">
            <a:shade val="80000"/>
            <a:hueOff val="0"/>
            <a:satOff val="0"/>
            <a:lumOff val="0"/>
            <a:alphaOff val="0"/>
          </a:schemeClr>
        </a:solidFill>
        <a:ln>
          <a:noFill/>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90500" h="38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prstTxWarp prst="textStop">
            <a:avLst/>
          </a:prstTxWarp>
          <a:noAutofit/>
        </a:bodyPr>
        <a:lstStyle/>
        <a:p>
          <a:pPr lvl="0" algn="ctr" defTabSz="400050">
            <a:lnSpc>
              <a:spcPct val="90000"/>
            </a:lnSpc>
            <a:spcBef>
              <a:spcPct val="0"/>
            </a:spcBef>
            <a:spcAft>
              <a:spcPct val="35000"/>
            </a:spcAft>
          </a:pPr>
          <a:r>
            <a:rPr lang="cs-CZ" sz="900" b="0" kern="1200" cap="none" spc="0">
              <a:ln w="0"/>
              <a:solidFill>
                <a:sysClr val="windowText" lastClr="000000"/>
              </a:solidFill>
              <a:effectLst>
                <a:outerShdw blurRad="63500" sx="102000" sy="102000" algn="ctr" rotWithShape="0">
                  <a:prstClr val="black">
                    <a:alpha val="40000"/>
                  </a:prstClr>
                </a:outerShdw>
              </a:effectLst>
            </a:rPr>
            <a:t>Peníze</a:t>
          </a:r>
        </a:p>
      </dsp:txBody>
      <dsp:txXfrm>
        <a:off x="2401283" y="142016"/>
        <a:ext cx="683833" cy="683833"/>
      </dsp:txXfrm>
    </dsp:sp>
    <dsp:sp modelId="{FA57188D-3675-471C-A7C9-0023E75465DA}">
      <dsp:nvSpPr>
        <dsp:cNvPr id="0" name=""/>
        <dsp:cNvSpPr/>
      </dsp:nvSpPr>
      <dsp:spPr>
        <a:xfrm rot="2160000">
          <a:off x="3196004" y="742848"/>
          <a:ext cx="256362" cy="326391"/>
        </a:xfrm>
        <a:prstGeom prst="rightArrow">
          <a:avLst>
            <a:gd name="adj1" fmla="val 60000"/>
            <a:gd name="adj2" fmla="val 50000"/>
          </a:avLst>
        </a:prstGeom>
        <a:solidFill>
          <a:schemeClr val="accent2">
            <a:shade val="90000"/>
            <a:hueOff val="0"/>
            <a:satOff val="0"/>
            <a:lumOff val="0"/>
            <a:alphaOff val="0"/>
          </a:schemeClr>
        </a:solidFill>
        <a:ln w="6350" cap="flat" cmpd="sng" algn="ctr">
          <a:noFill/>
          <a:prstDash val="solid"/>
          <a:miter lim="800000"/>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prstTxWarp prst="textStop">
            <a:avLst/>
          </a:prstTxWarp>
          <a:noAutofit/>
        </a:bodyPr>
        <a:lstStyle/>
        <a:p>
          <a:pPr lvl="0" algn="ctr" defTabSz="311150">
            <a:lnSpc>
              <a:spcPct val="90000"/>
            </a:lnSpc>
            <a:spcBef>
              <a:spcPct val="0"/>
            </a:spcBef>
            <a:spcAft>
              <a:spcPct val="35000"/>
            </a:spcAft>
          </a:pPr>
          <a:endParaRPr lang="cs-CZ" sz="700" b="0" kern="1200" cap="none" spc="0">
            <a:ln w="0"/>
            <a:solidFill>
              <a:sysClr val="windowText" lastClr="000000"/>
            </a:solidFill>
            <a:effectLst>
              <a:outerShdw blurRad="63500" sx="102000" sy="102000" algn="ctr" rotWithShape="0">
                <a:prstClr val="black">
                  <a:alpha val="40000"/>
                </a:prstClr>
              </a:outerShdw>
            </a:effectLst>
          </a:endParaRPr>
        </a:p>
      </dsp:txBody>
      <dsp:txXfrm>
        <a:off x="3203348" y="785523"/>
        <a:ext cx="179453" cy="195835"/>
      </dsp:txXfrm>
    </dsp:sp>
    <dsp:sp modelId="{FD109ECD-6F8D-483B-929F-DCCAAD26155C}">
      <dsp:nvSpPr>
        <dsp:cNvPr id="0" name=""/>
        <dsp:cNvSpPr/>
      </dsp:nvSpPr>
      <dsp:spPr>
        <a:xfrm>
          <a:off x="3433369" y="853142"/>
          <a:ext cx="967085" cy="967085"/>
        </a:xfrm>
        <a:prstGeom prst="ellipse">
          <a:avLst/>
        </a:prstGeom>
        <a:solidFill>
          <a:schemeClr val="accent2">
            <a:shade val="80000"/>
            <a:hueOff val="-120354"/>
            <a:satOff val="2542"/>
            <a:lumOff val="6770"/>
            <a:alphaOff val="0"/>
          </a:schemeClr>
        </a:solidFill>
        <a:ln>
          <a:noFill/>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90500" h="38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prstTxWarp prst="textStop">
            <a:avLst/>
          </a:prstTxWarp>
          <a:noAutofit/>
        </a:bodyPr>
        <a:lstStyle/>
        <a:p>
          <a:pPr lvl="0" algn="ctr" defTabSz="400050">
            <a:lnSpc>
              <a:spcPct val="90000"/>
            </a:lnSpc>
            <a:spcBef>
              <a:spcPct val="0"/>
            </a:spcBef>
            <a:spcAft>
              <a:spcPct val="35000"/>
            </a:spcAft>
          </a:pPr>
          <a:r>
            <a:rPr lang="cs-CZ" sz="900" b="0" kern="1200" cap="none" spc="0">
              <a:ln w="0"/>
              <a:solidFill>
                <a:sysClr val="windowText" lastClr="000000"/>
              </a:solidFill>
              <a:effectLst>
                <a:outerShdw blurRad="63500" sx="102000" sy="102000" algn="ctr" rotWithShape="0">
                  <a:prstClr val="black">
                    <a:alpha val="40000"/>
                  </a:prstClr>
                </a:outerShdw>
              </a:effectLst>
            </a:rPr>
            <a:t>Materiál</a:t>
          </a:r>
        </a:p>
      </dsp:txBody>
      <dsp:txXfrm>
        <a:off x="3574995" y="994768"/>
        <a:ext cx="683833" cy="683833"/>
      </dsp:txXfrm>
    </dsp:sp>
    <dsp:sp modelId="{7BFF352F-0FB6-4FB0-9D78-1E2966856A67}">
      <dsp:nvSpPr>
        <dsp:cNvPr id="0" name=""/>
        <dsp:cNvSpPr/>
      </dsp:nvSpPr>
      <dsp:spPr>
        <a:xfrm rot="6480000">
          <a:off x="3566814" y="1856479"/>
          <a:ext cx="256362" cy="326391"/>
        </a:xfrm>
        <a:prstGeom prst="rightArrow">
          <a:avLst>
            <a:gd name="adj1" fmla="val 60000"/>
            <a:gd name="adj2" fmla="val 50000"/>
          </a:avLst>
        </a:prstGeom>
        <a:solidFill>
          <a:schemeClr val="accent2">
            <a:shade val="90000"/>
            <a:hueOff val="-120363"/>
            <a:satOff val="604"/>
            <a:lumOff val="6065"/>
            <a:alphaOff val="0"/>
          </a:schemeClr>
        </a:solidFill>
        <a:ln w="6350" cap="flat" cmpd="sng" algn="ctr">
          <a:noFill/>
          <a:prstDash val="solid"/>
          <a:miter lim="800000"/>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prstTxWarp prst="textStop">
            <a:avLst/>
          </a:prstTxWarp>
          <a:noAutofit/>
        </a:bodyPr>
        <a:lstStyle/>
        <a:p>
          <a:pPr lvl="0" algn="ctr" defTabSz="311150">
            <a:lnSpc>
              <a:spcPct val="90000"/>
            </a:lnSpc>
            <a:spcBef>
              <a:spcPct val="0"/>
            </a:spcBef>
            <a:spcAft>
              <a:spcPct val="35000"/>
            </a:spcAft>
          </a:pPr>
          <a:endParaRPr lang="cs-CZ" sz="700" b="0" kern="1200" cap="none" spc="0">
            <a:ln w="0"/>
            <a:solidFill>
              <a:sysClr val="windowText" lastClr="000000"/>
            </a:solidFill>
            <a:effectLst>
              <a:outerShdw blurRad="63500" sx="102000" sy="102000" algn="ctr" rotWithShape="0">
                <a:prstClr val="black">
                  <a:alpha val="40000"/>
                </a:prstClr>
              </a:outerShdw>
            </a:effectLst>
          </a:endParaRPr>
        </a:p>
      </dsp:txBody>
      <dsp:txXfrm rot="10800000">
        <a:off x="3617152" y="1885185"/>
        <a:ext cx="179453" cy="195835"/>
      </dsp:txXfrm>
    </dsp:sp>
    <dsp:sp modelId="{BD2C8044-3211-4D01-9A92-80B26E0C0F13}">
      <dsp:nvSpPr>
        <dsp:cNvPr id="0" name=""/>
        <dsp:cNvSpPr/>
      </dsp:nvSpPr>
      <dsp:spPr>
        <a:xfrm>
          <a:off x="2985051" y="2232924"/>
          <a:ext cx="967085" cy="967085"/>
        </a:xfrm>
        <a:prstGeom prst="ellipse">
          <a:avLst/>
        </a:prstGeom>
        <a:solidFill>
          <a:schemeClr val="accent2">
            <a:shade val="80000"/>
            <a:hueOff val="-240708"/>
            <a:satOff val="5083"/>
            <a:lumOff val="13541"/>
            <a:alphaOff val="0"/>
          </a:schemeClr>
        </a:solidFill>
        <a:ln>
          <a:noFill/>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90500" h="38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prstTxWarp prst="textStop">
            <a:avLst/>
          </a:prstTxWarp>
          <a:noAutofit/>
        </a:bodyPr>
        <a:lstStyle/>
        <a:p>
          <a:pPr lvl="0" algn="ctr" defTabSz="400050">
            <a:lnSpc>
              <a:spcPct val="90000"/>
            </a:lnSpc>
            <a:spcBef>
              <a:spcPct val="0"/>
            </a:spcBef>
            <a:spcAft>
              <a:spcPct val="35000"/>
            </a:spcAft>
          </a:pPr>
          <a:r>
            <a:rPr lang="cs-CZ" sz="900" b="0" kern="1200" cap="none" spc="0">
              <a:ln w="0"/>
              <a:solidFill>
                <a:sysClr val="windowText" lastClr="000000"/>
              </a:solidFill>
              <a:effectLst>
                <a:outerShdw blurRad="63500" sx="102000" sy="102000" algn="ctr" rotWithShape="0">
                  <a:prstClr val="black">
                    <a:alpha val="40000"/>
                  </a:prstClr>
                </a:outerShdw>
              </a:effectLst>
            </a:rPr>
            <a:t>Nedokončená Výroba</a:t>
          </a:r>
        </a:p>
      </dsp:txBody>
      <dsp:txXfrm>
        <a:off x="3126677" y="2374550"/>
        <a:ext cx="683833" cy="683833"/>
      </dsp:txXfrm>
    </dsp:sp>
    <dsp:sp modelId="{03BAFC6A-12F8-4460-8256-163A2BF2B1F2}">
      <dsp:nvSpPr>
        <dsp:cNvPr id="0" name=""/>
        <dsp:cNvSpPr/>
      </dsp:nvSpPr>
      <dsp:spPr>
        <a:xfrm rot="10800000">
          <a:off x="2622274" y="2553271"/>
          <a:ext cx="256362" cy="326391"/>
        </a:xfrm>
        <a:prstGeom prst="rightArrow">
          <a:avLst>
            <a:gd name="adj1" fmla="val 60000"/>
            <a:gd name="adj2" fmla="val 50000"/>
          </a:avLst>
        </a:prstGeom>
        <a:solidFill>
          <a:schemeClr val="accent2">
            <a:shade val="90000"/>
            <a:hueOff val="-240726"/>
            <a:satOff val="1208"/>
            <a:lumOff val="12130"/>
            <a:alphaOff val="0"/>
          </a:schemeClr>
        </a:solidFill>
        <a:ln w="6350" cap="flat" cmpd="sng" algn="ctr">
          <a:noFill/>
          <a:prstDash val="solid"/>
          <a:miter lim="800000"/>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prstTxWarp prst="textStop">
            <a:avLst/>
          </a:prstTxWarp>
          <a:noAutofit/>
        </a:bodyPr>
        <a:lstStyle/>
        <a:p>
          <a:pPr lvl="0" algn="ctr" defTabSz="311150">
            <a:lnSpc>
              <a:spcPct val="90000"/>
            </a:lnSpc>
            <a:spcBef>
              <a:spcPct val="0"/>
            </a:spcBef>
            <a:spcAft>
              <a:spcPct val="35000"/>
            </a:spcAft>
          </a:pPr>
          <a:endParaRPr lang="cs-CZ" sz="700" b="0" kern="1200" cap="none" spc="0">
            <a:ln w="0"/>
            <a:solidFill>
              <a:sysClr val="windowText" lastClr="000000"/>
            </a:solidFill>
            <a:effectLst>
              <a:outerShdw blurRad="63500" sx="102000" sy="102000" algn="ctr" rotWithShape="0">
                <a:prstClr val="black">
                  <a:alpha val="40000"/>
                </a:prstClr>
              </a:outerShdw>
            </a:effectLst>
          </a:endParaRPr>
        </a:p>
      </dsp:txBody>
      <dsp:txXfrm rot="10800000">
        <a:off x="2699183" y="2618549"/>
        <a:ext cx="179453" cy="195835"/>
      </dsp:txXfrm>
    </dsp:sp>
    <dsp:sp modelId="{5F16FD8C-2776-4A85-9371-49092E1071CB}">
      <dsp:nvSpPr>
        <dsp:cNvPr id="0" name=""/>
        <dsp:cNvSpPr/>
      </dsp:nvSpPr>
      <dsp:spPr>
        <a:xfrm>
          <a:off x="1534263" y="2232924"/>
          <a:ext cx="967085" cy="967085"/>
        </a:xfrm>
        <a:prstGeom prst="ellipse">
          <a:avLst/>
        </a:prstGeom>
        <a:solidFill>
          <a:schemeClr val="accent2">
            <a:shade val="80000"/>
            <a:hueOff val="-361061"/>
            <a:satOff val="7625"/>
            <a:lumOff val="20311"/>
            <a:alphaOff val="0"/>
          </a:schemeClr>
        </a:solidFill>
        <a:ln>
          <a:noFill/>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90500" h="38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prstTxWarp prst="textStop">
            <a:avLst/>
          </a:prstTxWarp>
          <a:noAutofit/>
        </a:bodyPr>
        <a:lstStyle/>
        <a:p>
          <a:pPr lvl="0" algn="ctr" defTabSz="400050">
            <a:lnSpc>
              <a:spcPct val="90000"/>
            </a:lnSpc>
            <a:spcBef>
              <a:spcPct val="0"/>
            </a:spcBef>
            <a:spcAft>
              <a:spcPct val="35000"/>
            </a:spcAft>
          </a:pPr>
          <a:r>
            <a:rPr lang="cs-CZ" sz="900" b="0" kern="1200" cap="none" spc="0">
              <a:ln w="0"/>
              <a:solidFill>
                <a:sysClr val="windowText" lastClr="000000"/>
              </a:solidFill>
              <a:effectLst>
                <a:outerShdw blurRad="63500" sx="102000" sy="102000" algn="ctr" rotWithShape="0">
                  <a:prstClr val="black">
                    <a:alpha val="40000"/>
                  </a:prstClr>
                </a:outerShdw>
              </a:effectLst>
            </a:rPr>
            <a:t>Hotové Výrobky</a:t>
          </a:r>
        </a:p>
      </dsp:txBody>
      <dsp:txXfrm>
        <a:off x="1675889" y="2374550"/>
        <a:ext cx="683833" cy="683833"/>
      </dsp:txXfrm>
    </dsp:sp>
    <dsp:sp modelId="{DF74818B-B78E-4757-84D3-357663BBF7FB}">
      <dsp:nvSpPr>
        <dsp:cNvPr id="0" name=""/>
        <dsp:cNvSpPr/>
      </dsp:nvSpPr>
      <dsp:spPr>
        <a:xfrm rot="15120000">
          <a:off x="1667707" y="1870280"/>
          <a:ext cx="256362" cy="326391"/>
        </a:xfrm>
        <a:prstGeom prst="rightArrow">
          <a:avLst>
            <a:gd name="adj1" fmla="val 60000"/>
            <a:gd name="adj2" fmla="val 50000"/>
          </a:avLst>
        </a:prstGeom>
        <a:solidFill>
          <a:schemeClr val="accent2">
            <a:shade val="90000"/>
            <a:hueOff val="-361089"/>
            <a:satOff val="1812"/>
            <a:lumOff val="18194"/>
            <a:alphaOff val="0"/>
          </a:schemeClr>
        </a:solidFill>
        <a:ln w="6350" cap="flat" cmpd="sng" algn="ctr">
          <a:noFill/>
          <a:prstDash val="solid"/>
          <a:miter lim="800000"/>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prstTxWarp prst="textStop">
            <a:avLst/>
          </a:prstTxWarp>
          <a:noAutofit/>
        </a:bodyPr>
        <a:lstStyle/>
        <a:p>
          <a:pPr lvl="0" algn="ctr" defTabSz="311150">
            <a:lnSpc>
              <a:spcPct val="90000"/>
            </a:lnSpc>
            <a:spcBef>
              <a:spcPct val="0"/>
            </a:spcBef>
            <a:spcAft>
              <a:spcPct val="35000"/>
            </a:spcAft>
          </a:pPr>
          <a:endParaRPr lang="cs-CZ" sz="700" b="0" kern="1200" cap="none" spc="0">
            <a:ln w="0"/>
            <a:solidFill>
              <a:sysClr val="windowText" lastClr="000000"/>
            </a:solidFill>
            <a:effectLst>
              <a:outerShdw blurRad="63500" sx="102000" sy="102000" algn="ctr" rotWithShape="0">
                <a:prstClr val="black">
                  <a:alpha val="40000"/>
                </a:prstClr>
              </a:outerShdw>
            </a:effectLst>
          </a:endParaRPr>
        </a:p>
      </dsp:txBody>
      <dsp:txXfrm rot="10800000">
        <a:off x="1718045" y="1972130"/>
        <a:ext cx="179453" cy="195835"/>
      </dsp:txXfrm>
    </dsp:sp>
    <dsp:sp modelId="{BFCD56AD-10FB-4A29-8A87-4C0052C085AE}">
      <dsp:nvSpPr>
        <dsp:cNvPr id="0" name=""/>
        <dsp:cNvSpPr/>
      </dsp:nvSpPr>
      <dsp:spPr>
        <a:xfrm>
          <a:off x="1085945" y="853142"/>
          <a:ext cx="967085" cy="967085"/>
        </a:xfrm>
        <a:prstGeom prst="ellipse">
          <a:avLst/>
        </a:prstGeom>
        <a:solidFill>
          <a:schemeClr val="accent2">
            <a:shade val="80000"/>
            <a:hueOff val="-481415"/>
            <a:satOff val="10166"/>
            <a:lumOff val="27081"/>
            <a:alphaOff val="0"/>
          </a:schemeClr>
        </a:solidFill>
        <a:ln>
          <a:noFill/>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90500" h="38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prstTxWarp prst="textStop">
            <a:avLst/>
          </a:prstTxWarp>
          <a:noAutofit/>
        </a:bodyPr>
        <a:lstStyle/>
        <a:p>
          <a:pPr lvl="0" algn="ctr" defTabSz="400050">
            <a:lnSpc>
              <a:spcPct val="90000"/>
            </a:lnSpc>
            <a:spcBef>
              <a:spcPct val="0"/>
            </a:spcBef>
            <a:spcAft>
              <a:spcPct val="35000"/>
            </a:spcAft>
          </a:pPr>
          <a:r>
            <a:rPr lang="cs-CZ" sz="900" b="0" kern="1200" cap="none" spc="0">
              <a:ln w="0"/>
              <a:solidFill>
                <a:sysClr val="windowText" lastClr="000000"/>
              </a:solidFill>
              <a:effectLst>
                <a:outerShdw blurRad="63500" sx="102000" sy="102000" algn="ctr" rotWithShape="0">
                  <a:prstClr val="black">
                    <a:alpha val="40000"/>
                  </a:prstClr>
                </a:outerShdw>
              </a:effectLst>
            </a:rPr>
            <a:t>Pohledávky</a:t>
          </a:r>
        </a:p>
      </dsp:txBody>
      <dsp:txXfrm>
        <a:off x="1227571" y="994768"/>
        <a:ext cx="683833" cy="683833"/>
      </dsp:txXfrm>
    </dsp:sp>
    <dsp:sp modelId="{4655A19F-8229-4C24-B9B0-5903ADDB2913}">
      <dsp:nvSpPr>
        <dsp:cNvPr id="0" name=""/>
        <dsp:cNvSpPr/>
      </dsp:nvSpPr>
      <dsp:spPr>
        <a:xfrm rot="19440000">
          <a:off x="2022292" y="751378"/>
          <a:ext cx="256362" cy="326391"/>
        </a:xfrm>
        <a:prstGeom prst="rightArrow">
          <a:avLst>
            <a:gd name="adj1" fmla="val 60000"/>
            <a:gd name="adj2" fmla="val 50000"/>
          </a:avLst>
        </a:prstGeom>
        <a:solidFill>
          <a:schemeClr val="accent2">
            <a:shade val="90000"/>
            <a:hueOff val="-481452"/>
            <a:satOff val="2416"/>
            <a:lumOff val="24259"/>
            <a:alphaOff val="0"/>
          </a:schemeClr>
        </a:solidFill>
        <a:ln w="6350" cap="flat" cmpd="sng" algn="ctr">
          <a:noFill/>
          <a:prstDash val="solid"/>
          <a:miter lim="800000"/>
        </a:ln>
        <a:effectLst>
          <a:outerShdw blurRad="44450" dist="27940" dir="5400000" algn="ctr" rotWithShape="0">
            <a:srgbClr val="000000">
              <a:alpha val="32000"/>
            </a:srgbClr>
          </a:outerShdw>
        </a:effectLst>
        <a:scene3d>
          <a:camera prst="obliqueTopLeft" zoom="92000"/>
          <a:lightRig rig="balanced" dir="t">
            <a:rot lat="0" lon="0" rev="8700000"/>
          </a:lightRig>
        </a:scene3d>
        <a:sp3d>
          <a:bevelT w="165100" prst="coolSlant"/>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prstTxWarp prst="textStop">
            <a:avLst/>
          </a:prstTxWarp>
          <a:noAutofit/>
        </a:bodyPr>
        <a:lstStyle/>
        <a:p>
          <a:pPr lvl="0" algn="ctr" defTabSz="311150">
            <a:lnSpc>
              <a:spcPct val="90000"/>
            </a:lnSpc>
            <a:spcBef>
              <a:spcPct val="0"/>
            </a:spcBef>
            <a:spcAft>
              <a:spcPct val="35000"/>
            </a:spcAft>
          </a:pPr>
          <a:endParaRPr lang="cs-CZ" sz="700" b="0" kern="1200" cap="none" spc="0">
            <a:ln w="0"/>
            <a:solidFill>
              <a:sysClr val="windowText" lastClr="000000"/>
            </a:solidFill>
            <a:effectLst>
              <a:outerShdw blurRad="63500" sx="102000" sy="102000" algn="ctr" rotWithShape="0">
                <a:prstClr val="black">
                  <a:alpha val="40000"/>
                </a:prstClr>
              </a:outerShdw>
            </a:effectLst>
          </a:endParaRPr>
        </a:p>
      </dsp:txBody>
      <dsp:txXfrm>
        <a:off x="2029636" y="839259"/>
        <a:ext cx="179453" cy="195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B1CAE3-A551-48BE-AFCC-802B60700319}">
      <dsp:nvSpPr>
        <dsp:cNvPr id="0" name=""/>
        <dsp:cNvSpPr/>
      </dsp:nvSpPr>
      <dsp:spPr>
        <a:xfrm>
          <a:off x="2194560" y="0"/>
          <a:ext cx="1097280" cy="922020"/>
        </a:xfrm>
        <a:prstGeom prst="trapezoid">
          <a:avLst>
            <a:gd name="adj" fmla="val 59504"/>
          </a:avLst>
        </a:prstGeom>
        <a:solidFill>
          <a:schemeClr val="accent1">
            <a:alpha val="90000"/>
            <a:hueOff val="0"/>
            <a:satOff val="0"/>
            <a:lumOff val="0"/>
            <a:alphaOff val="0"/>
          </a:schemeClr>
        </a:solidFill>
        <a:ln w="12700" cap="flat" cmpd="sng" algn="ctr">
          <a:noFill/>
          <a:prstDash val="solid"/>
          <a:miter lim="800000"/>
        </a:ln>
        <a:effectLst>
          <a:outerShdw blurRad="127000" dist="38100" dir="2700000" algn="ctr" rotWithShape="0">
            <a:srgbClr val="000000">
              <a:alpha val="45000"/>
            </a:srgbClr>
          </a:outerShdw>
        </a:effectLst>
        <a:scene3d>
          <a:camera prst="perspectiveFront" fov="2700000">
            <a:rot lat="20376000" lon="1938000" rev="20112001"/>
          </a:camera>
          <a:lightRig rig="sunrise" dir="t"/>
        </a:scene3d>
        <a:sp3d>
          <a:bevelT w="63500"/>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cs-CZ" sz="1500" kern="1200"/>
            <a:t>Seberealizace</a:t>
          </a:r>
        </a:p>
      </dsp:txBody>
      <dsp:txXfrm>
        <a:off x="2194560" y="0"/>
        <a:ext cx="1097280" cy="922020"/>
      </dsp:txXfrm>
    </dsp:sp>
    <dsp:sp modelId="{8DA7E465-69D7-4C9C-AD80-5E8BEFEA4CD4}">
      <dsp:nvSpPr>
        <dsp:cNvPr id="0" name=""/>
        <dsp:cNvSpPr/>
      </dsp:nvSpPr>
      <dsp:spPr>
        <a:xfrm>
          <a:off x="1645920" y="922020"/>
          <a:ext cx="2194560" cy="922020"/>
        </a:xfrm>
        <a:prstGeom prst="trapezoid">
          <a:avLst>
            <a:gd name="adj" fmla="val 59504"/>
          </a:avLst>
        </a:prstGeom>
        <a:solidFill>
          <a:schemeClr val="accent1">
            <a:alpha val="90000"/>
            <a:hueOff val="0"/>
            <a:satOff val="0"/>
            <a:lumOff val="0"/>
            <a:alphaOff val="-10000"/>
          </a:schemeClr>
        </a:solidFill>
        <a:ln w="12700" cap="flat" cmpd="sng" algn="ctr">
          <a:noFill/>
          <a:prstDash val="solid"/>
          <a:miter lim="800000"/>
        </a:ln>
        <a:effectLst>
          <a:outerShdw blurRad="127000" dist="38100" dir="2700000" algn="ctr" rotWithShape="0">
            <a:srgbClr val="000000">
              <a:alpha val="45000"/>
            </a:srgbClr>
          </a:outerShdw>
        </a:effectLst>
        <a:scene3d>
          <a:camera prst="perspectiveFront" fov="2700000">
            <a:rot lat="20376000" lon="1938000" rev="20112001"/>
          </a:camera>
          <a:lightRig rig="sunrise" dir="t"/>
        </a:scene3d>
        <a:sp3d>
          <a:bevelT w="63500"/>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cs-CZ" sz="1500" kern="1200"/>
            <a:t>Potřeba uznání, úcty</a:t>
          </a:r>
        </a:p>
      </dsp:txBody>
      <dsp:txXfrm>
        <a:off x="2029967" y="922020"/>
        <a:ext cx="1426464" cy="922020"/>
      </dsp:txXfrm>
    </dsp:sp>
    <dsp:sp modelId="{465E0B50-90EB-4F33-B581-B25754976D46}">
      <dsp:nvSpPr>
        <dsp:cNvPr id="0" name=""/>
        <dsp:cNvSpPr/>
      </dsp:nvSpPr>
      <dsp:spPr>
        <a:xfrm>
          <a:off x="1097279" y="1844040"/>
          <a:ext cx="3291840" cy="922020"/>
        </a:xfrm>
        <a:prstGeom prst="trapezoid">
          <a:avLst>
            <a:gd name="adj" fmla="val 59504"/>
          </a:avLst>
        </a:prstGeom>
        <a:solidFill>
          <a:schemeClr val="accent1">
            <a:alpha val="90000"/>
            <a:hueOff val="0"/>
            <a:satOff val="0"/>
            <a:lumOff val="0"/>
            <a:alphaOff val="-20000"/>
          </a:schemeClr>
        </a:solidFill>
        <a:ln w="12700" cap="flat" cmpd="sng" algn="ctr">
          <a:noFill/>
          <a:prstDash val="solid"/>
          <a:miter lim="800000"/>
        </a:ln>
        <a:effectLst>
          <a:outerShdw blurRad="127000" dist="38100" dir="2700000" algn="ctr" rotWithShape="0">
            <a:srgbClr val="000000">
              <a:alpha val="45000"/>
            </a:srgbClr>
          </a:outerShdw>
        </a:effectLst>
        <a:scene3d>
          <a:camera prst="perspectiveFront" fov="2700000">
            <a:rot lat="20376000" lon="1938000" rev="20112001"/>
          </a:camera>
          <a:lightRig rig="sunrise" dir="t"/>
        </a:scene3d>
        <a:sp3d>
          <a:bevelT w="63500"/>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cs-CZ" sz="1500" kern="1200"/>
            <a:t>Potřeba lásky, přijetí, spolupatřičnosti</a:t>
          </a:r>
        </a:p>
      </dsp:txBody>
      <dsp:txXfrm>
        <a:off x="1673351" y="1844040"/>
        <a:ext cx="2139696" cy="922020"/>
      </dsp:txXfrm>
    </dsp:sp>
    <dsp:sp modelId="{0169CA91-B0DA-47D5-8B80-9956A051251D}">
      <dsp:nvSpPr>
        <dsp:cNvPr id="0" name=""/>
        <dsp:cNvSpPr/>
      </dsp:nvSpPr>
      <dsp:spPr>
        <a:xfrm>
          <a:off x="548639" y="2766059"/>
          <a:ext cx="4389120" cy="922020"/>
        </a:xfrm>
        <a:prstGeom prst="trapezoid">
          <a:avLst>
            <a:gd name="adj" fmla="val 59504"/>
          </a:avLst>
        </a:prstGeom>
        <a:solidFill>
          <a:schemeClr val="accent1">
            <a:alpha val="90000"/>
            <a:hueOff val="0"/>
            <a:satOff val="0"/>
            <a:lumOff val="0"/>
            <a:alphaOff val="-30000"/>
          </a:schemeClr>
        </a:solidFill>
        <a:ln w="12700" cap="flat" cmpd="sng" algn="ctr">
          <a:noFill/>
          <a:prstDash val="solid"/>
          <a:miter lim="800000"/>
        </a:ln>
        <a:effectLst>
          <a:outerShdw blurRad="127000" dist="38100" dir="2700000" algn="ctr" rotWithShape="0">
            <a:srgbClr val="000000">
              <a:alpha val="45000"/>
            </a:srgbClr>
          </a:outerShdw>
        </a:effectLst>
        <a:scene3d>
          <a:camera prst="perspectiveFront" fov="2700000">
            <a:rot lat="20376000" lon="1938000" rev="20112001"/>
          </a:camera>
          <a:lightRig rig="sunrise" dir="t"/>
        </a:scene3d>
        <a:sp3d>
          <a:bevelT w="63500"/>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cs-CZ" sz="1500" kern="1200"/>
            <a:t>Potřeba bezpečí a jistoty</a:t>
          </a:r>
        </a:p>
      </dsp:txBody>
      <dsp:txXfrm>
        <a:off x="1316735" y="2766059"/>
        <a:ext cx="2852928" cy="922020"/>
      </dsp:txXfrm>
    </dsp:sp>
    <dsp:sp modelId="{43B69F94-46AD-4438-BC1F-AF27963D9CB7}">
      <dsp:nvSpPr>
        <dsp:cNvPr id="0" name=""/>
        <dsp:cNvSpPr/>
      </dsp:nvSpPr>
      <dsp:spPr>
        <a:xfrm>
          <a:off x="0" y="3688080"/>
          <a:ext cx="5486400" cy="922020"/>
        </a:xfrm>
        <a:prstGeom prst="trapezoid">
          <a:avLst>
            <a:gd name="adj" fmla="val 59504"/>
          </a:avLst>
        </a:prstGeom>
        <a:solidFill>
          <a:schemeClr val="accent1">
            <a:alpha val="90000"/>
            <a:hueOff val="0"/>
            <a:satOff val="0"/>
            <a:lumOff val="0"/>
            <a:alphaOff val="-40000"/>
          </a:schemeClr>
        </a:solidFill>
        <a:ln w="12700" cap="flat" cmpd="sng" algn="ctr">
          <a:noFill/>
          <a:prstDash val="solid"/>
          <a:miter lim="800000"/>
        </a:ln>
        <a:effectLst>
          <a:outerShdw blurRad="127000" dist="38100" dir="2700000" algn="ctr" rotWithShape="0">
            <a:srgbClr val="000000">
              <a:alpha val="45000"/>
            </a:srgbClr>
          </a:outerShdw>
        </a:effectLst>
        <a:scene3d>
          <a:camera prst="perspectiveFront" fov="2700000">
            <a:rot lat="20376000" lon="1938000" rev="20112001"/>
          </a:camera>
          <a:lightRig rig="sunrise" dir="t"/>
        </a:scene3d>
        <a:sp3d>
          <a:bevelT w="63500"/>
        </a:sp3d>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cs-CZ" sz="1500" kern="1200"/>
            <a:t>Základní tělesné, fyziologické potřeby</a:t>
          </a:r>
        </a:p>
      </dsp:txBody>
      <dsp:txXfrm>
        <a:off x="960119" y="3688080"/>
        <a:ext cx="3566160" cy="9220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4D5A7-DF2F-48D9-B244-27760B45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18</Pages>
  <Words>999</Words>
  <Characters>5897</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m_chyla</dc:creator>
  <cp:keywords/>
  <dc:description/>
  <cp:lastModifiedBy>m_chyla</cp:lastModifiedBy>
  <cp:revision>7</cp:revision>
  <dcterms:created xsi:type="dcterms:W3CDTF">2022-09-23T07:30:00Z</dcterms:created>
  <dcterms:modified xsi:type="dcterms:W3CDTF">2022-11-07T07:28:00Z</dcterms:modified>
</cp:coreProperties>
</file>